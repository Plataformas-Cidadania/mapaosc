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48D2D" w14:textId="77777777" w:rsidR="00D77C7C" w:rsidRDefault="00D77C7C" w:rsidP="00636FEA">
      <w:pPr>
        <w:jc w:val="both"/>
        <w:rPr>
          <w:rFonts w:ascii="Times New Roman" w:hAnsi="Times New Roman" w:cs="Times New Roman"/>
          <w:b/>
          <w:noProof/>
          <w:u w:val="single"/>
          <w:lang w:eastAsia="pt-BR"/>
        </w:rPr>
      </w:pPr>
      <w:r w:rsidRPr="00447224">
        <w:rPr>
          <w:rFonts w:ascii="Times New Roman" w:hAnsi="Times New Roman" w:cs="Times New Roman"/>
          <w:b/>
          <w:noProof/>
          <w:u w:val="single"/>
          <w:lang w:eastAsia="pt-BR"/>
        </w:rPr>
        <w:t>Entrada de Dados para Estados e Municípios</w:t>
      </w:r>
    </w:p>
    <w:p w14:paraId="04A8E44C" w14:textId="77777777" w:rsidR="00D77C7C" w:rsidRPr="00447224" w:rsidRDefault="00D77C7C" w:rsidP="00636FEA">
      <w:pPr>
        <w:jc w:val="both"/>
        <w:rPr>
          <w:rFonts w:ascii="Times New Roman" w:hAnsi="Times New Roman" w:cs="Times New Roman"/>
          <w:noProof/>
          <w:color w:val="FF0000"/>
          <w:lang w:eastAsia="pt-BR"/>
        </w:rPr>
      </w:pPr>
      <w:r>
        <w:rPr>
          <w:rFonts w:ascii="Times New Roman" w:hAnsi="Times New Roman" w:cs="Times New Roman"/>
          <w:noProof/>
          <w:color w:val="FF0000"/>
          <w:lang w:eastAsia="pt-BR"/>
        </w:rPr>
        <w:t>No início da tela do Gabriel</w:t>
      </w:r>
    </w:p>
    <w:p w14:paraId="5E4AEF48" w14:textId="77777777" w:rsidR="00D77C7C" w:rsidRDefault="00D77C7C" w:rsidP="00636FEA">
      <w:pPr>
        <w:spacing w:after="100"/>
        <w:ind w:left="708"/>
        <w:jc w:val="both"/>
        <w:rPr>
          <w:rFonts w:ascii="Times New Roman" w:hAnsi="Times New Roman" w:cs="Times New Roman"/>
          <w:noProof/>
          <w:lang w:eastAsia="pt-BR"/>
        </w:rPr>
      </w:pPr>
      <w:commentRangeStart w:id="0"/>
      <w:r w:rsidRPr="00447224">
        <w:rPr>
          <w:rFonts w:ascii="Times New Roman" w:hAnsi="Times New Roman" w:cs="Times New Roman"/>
          <w:noProof/>
          <w:lang w:eastAsia="pt-BR"/>
        </w:rPr>
        <w:t xml:space="preserve">+ Por que enviar </w:t>
      </w:r>
      <w:r>
        <w:rPr>
          <w:rFonts w:ascii="Times New Roman" w:hAnsi="Times New Roman" w:cs="Times New Roman"/>
          <w:noProof/>
          <w:lang w:eastAsia="pt-BR"/>
        </w:rPr>
        <w:t>a base de dados das</w:t>
      </w:r>
      <w:r w:rsidRPr="00447224">
        <w:rPr>
          <w:rFonts w:ascii="Times New Roman" w:hAnsi="Times New Roman" w:cs="Times New Roman"/>
          <w:noProof/>
          <w:lang w:eastAsia="pt-BR"/>
        </w:rPr>
        <w:t xml:space="preserve"> parcerias</w:t>
      </w:r>
      <w:r>
        <w:rPr>
          <w:rFonts w:ascii="Times New Roman" w:hAnsi="Times New Roman" w:cs="Times New Roman"/>
          <w:noProof/>
          <w:lang w:eastAsia="pt-BR"/>
        </w:rPr>
        <w:t xml:space="preserve"> do governo com as organizações da sociedade civil (também chamadas de ONGs</w:t>
      </w:r>
      <w:del w:id="1" w:author="Felix Lopez" w:date="2016-04-01T13:11:00Z">
        <w:r w:rsidDel="00704C03">
          <w:rPr>
            <w:rFonts w:ascii="Times New Roman" w:hAnsi="Times New Roman" w:cs="Times New Roman"/>
            <w:noProof/>
            <w:lang w:eastAsia="pt-BR"/>
          </w:rPr>
          <w:delText xml:space="preserve"> ou entidades sem fins lucrativos</w:delText>
        </w:r>
      </w:del>
      <w:r>
        <w:rPr>
          <w:rFonts w:ascii="Times New Roman" w:hAnsi="Times New Roman" w:cs="Times New Roman"/>
          <w:noProof/>
          <w:lang w:eastAsia="pt-BR"/>
        </w:rPr>
        <w:t>)</w:t>
      </w:r>
      <w:r w:rsidRPr="00447224">
        <w:rPr>
          <w:rFonts w:ascii="Times New Roman" w:hAnsi="Times New Roman" w:cs="Times New Roman"/>
          <w:noProof/>
          <w:lang w:eastAsia="pt-BR"/>
        </w:rPr>
        <w:t>?</w:t>
      </w:r>
      <w:commentRangeEnd w:id="0"/>
      <w:r>
        <w:rPr>
          <w:rStyle w:val="Refdecomentrio"/>
        </w:rPr>
        <w:commentReference w:id="0"/>
      </w:r>
    </w:p>
    <w:p w14:paraId="7BCA756B" w14:textId="77777777" w:rsidR="00AA1EDA" w:rsidRPr="00447224" w:rsidRDefault="00AA1EDA" w:rsidP="00636FEA">
      <w:pPr>
        <w:spacing w:after="100"/>
        <w:ind w:left="708"/>
        <w:jc w:val="both"/>
        <w:rPr>
          <w:rFonts w:ascii="Times New Roman" w:hAnsi="Times New Roman" w:cs="Times New Roman"/>
          <w:noProof/>
          <w:lang w:eastAsia="pt-BR"/>
        </w:rPr>
      </w:pPr>
      <w:commentRangeStart w:id="2"/>
      <w:commentRangeStart w:id="3"/>
      <w:r>
        <w:rPr>
          <w:rFonts w:ascii="Times New Roman" w:hAnsi="Times New Roman" w:cs="Times New Roman"/>
          <w:noProof/>
          <w:lang w:eastAsia="pt-BR"/>
        </w:rPr>
        <w:t>.</w:t>
      </w:r>
      <w:commentRangeEnd w:id="2"/>
      <w:r>
        <w:rPr>
          <w:rStyle w:val="Refdecomentrio"/>
        </w:rPr>
        <w:commentReference w:id="2"/>
      </w:r>
      <w:commentRangeEnd w:id="3"/>
      <w:r w:rsidR="0095473C">
        <w:rPr>
          <w:rStyle w:val="Refdecomentrio"/>
        </w:rPr>
        <w:commentReference w:id="3"/>
      </w:r>
    </w:p>
    <w:p w14:paraId="21078907" w14:textId="77777777" w:rsidR="00672D95" w:rsidRPr="00672D95" w:rsidRDefault="00672D95" w:rsidP="00636FEA">
      <w:pPr>
        <w:spacing w:after="100"/>
        <w:ind w:left="708"/>
        <w:jc w:val="both"/>
        <w:rPr>
          <w:rFonts w:ascii="Times New Roman" w:hAnsi="Times New Roman" w:cs="Times New Roman"/>
          <w:strike/>
          <w:noProof/>
          <w:lang w:eastAsia="pt-BR"/>
        </w:rPr>
      </w:pPr>
      <w:commentRangeStart w:id="4"/>
      <w:r w:rsidRPr="00672D95">
        <w:rPr>
          <w:rFonts w:ascii="Times New Roman" w:hAnsi="Times New Roman" w:cs="Times New Roman"/>
          <w:strike/>
          <w:noProof/>
          <w:lang w:eastAsia="pt-BR"/>
        </w:rPr>
        <w:t>+ Como escolher meu formato de arquivo?</w:t>
      </w:r>
      <w:commentRangeEnd w:id="4"/>
      <w:r>
        <w:rPr>
          <w:rStyle w:val="Refdecomentrio"/>
        </w:rPr>
        <w:commentReference w:id="4"/>
      </w:r>
    </w:p>
    <w:p w14:paraId="39208E76" w14:textId="77777777" w:rsidR="00D77C7C" w:rsidRPr="00447224" w:rsidRDefault="00D77C7C" w:rsidP="00636FEA">
      <w:pPr>
        <w:spacing w:after="100"/>
        <w:ind w:left="708"/>
        <w:jc w:val="both"/>
        <w:rPr>
          <w:rFonts w:ascii="Times New Roman" w:hAnsi="Times New Roman" w:cs="Times New Roman"/>
          <w:noProof/>
          <w:lang w:eastAsia="pt-BR"/>
        </w:rPr>
      </w:pPr>
      <w:r w:rsidRPr="00447224">
        <w:rPr>
          <w:rFonts w:ascii="Times New Roman" w:hAnsi="Times New Roman" w:cs="Times New Roman"/>
          <w:noProof/>
          <w:lang w:eastAsia="pt-BR"/>
        </w:rPr>
        <w:t>+ Quais dados obrigatórios devo enviar?</w:t>
      </w:r>
    </w:p>
    <w:p w14:paraId="31061232" w14:textId="77777777" w:rsidR="00446140" w:rsidRDefault="00D77C7C" w:rsidP="00636FEA">
      <w:pPr>
        <w:spacing w:after="100"/>
        <w:ind w:left="708"/>
        <w:jc w:val="both"/>
        <w:rPr>
          <w:rFonts w:ascii="Times New Roman" w:hAnsi="Times New Roman" w:cs="Times New Roman"/>
          <w:noProof/>
          <w:lang w:eastAsia="pt-BR"/>
        </w:rPr>
      </w:pPr>
      <w:r w:rsidRPr="00447224">
        <w:rPr>
          <w:rFonts w:ascii="Times New Roman" w:hAnsi="Times New Roman" w:cs="Times New Roman"/>
          <w:noProof/>
          <w:lang w:eastAsia="pt-BR"/>
        </w:rPr>
        <w:t xml:space="preserve">+ Quais outros dados </w:t>
      </w:r>
      <w:r>
        <w:rPr>
          <w:rFonts w:ascii="Times New Roman" w:hAnsi="Times New Roman" w:cs="Times New Roman"/>
          <w:noProof/>
          <w:lang w:eastAsia="pt-BR"/>
        </w:rPr>
        <w:t xml:space="preserve">posso </w:t>
      </w:r>
      <w:r w:rsidRPr="00447224">
        <w:rPr>
          <w:rFonts w:ascii="Times New Roman" w:hAnsi="Times New Roman" w:cs="Times New Roman"/>
          <w:noProof/>
          <w:lang w:eastAsia="pt-BR"/>
        </w:rPr>
        <w:t>enviar?</w:t>
      </w:r>
    </w:p>
    <w:p w14:paraId="50F4CD06" w14:textId="77777777" w:rsidR="00446140" w:rsidRPr="00447224" w:rsidRDefault="00446140" w:rsidP="00636FEA">
      <w:pPr>
        <w:spacing w:after="100"/>
        <w:ind w:left="708"/>
        <w:jc w:val="both"/>
        <w:rPr>
          <w:rFonts w:ascii="Times New Roman" w:hAnsi="Times New Roman" w:cs="Times New Roman"/>
          <w:noProof/>
          <w:lang w:eastAsia="pt-BR"/>
        </w:rPr>
      </w:pPr>
    </w:p>
    <w:p w14:paraId="5A6A363F" w14:textId="77777777" w:rsidR="00D77C7C" w:rsidRDefault="00D77C7C" w:rsidP="00636FEA">
      <w:pPr>
        <w:jc w:val="both"/>
        <w:rPr>
          <w:rFonts w:ascii="Times New Roman" w:hAnsi="Times New Roman" w:cs="Times New Roman"/>
          <w:noProof/>
          <w:color w:val="FF0000"/>
          <w:lang w:eastAsia="pt-BR"/>
        </w:rPr>
      </w:pPr>
      <w:r w:rsidRPr="00447224">
        <w:rPr>
          <w:rFonts w:ascii="Times New Roman" w:hAnsi="Times New Roman" w:cs="Times New Roman"/>
          <w:noProof/>
          <w:color w:val="FF0000"/>
          <w:lang w:eastAsia="pt-BR"/>
        </w:rPr>
        <w:t>Dentro do título “Dados”</w:t>
      </w:r>
    </w:p>
    <w:p w14:paraId="37AFEB46" w14:textId="77777777" w:rsidR="00D77C7C" w:rsidRDefault="00D77C7C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</w:p>
    <w:p w14:paraId="72E1B4D8" w14:textId="77777777" w:rsidR="00672D95" w:rsidRDefault="00975929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  <w:commentRangeStart w:id="5"/>
      <w:r w:rsidRPr="00A47951">
        <w:rPr>
          <w:rFonts w:ascii="Times New Roman" w:eastAsia="Calibri" w:hAnsi="Times New Roman" w:cs="Times New Roman"/>
          <w:color w:val="000000"/>
        </w:rPr>
        <w:t xml:space="preserve">Ao selecionar a opção “Web Service” no “Tipo de Entrada”, você optará por enviar a URL do seu Web Service. </w:t>
      </w:r>
      <w:r w:rsidR="009D2402" w:rsidRPr="00A47951">
        <w:rPr>
          <w:rFonts w:ascii="Times New Roman" w:eastAsia="Calibri" w:hAnsi="Times New Roman" w:cs="Times New Roman"/>
          <w:color w:val="000000"/>
        </w:rPr>
        <w:t xml:space="preserve">O Web Service é uma forma de comunicação de aplicações através da Internet, permitindo a disponibilização de dados interativos na Web. </w:t>
      </w:r>
    </w:p>
    <w:p w14:paraId="57E3A932" w14:textId="6D0A1DB4" w:rsidR="00975929" w:rsidRPr="00A47951" w:rsidRDefault="009D2402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  <w:r w:rsidRPr="00A47951">
        <w:rPr>
          <w:rFonts w:ascii="Times New Roman" w:eastAsia="Calibri" w:hAnsi="Times New Roman" w:cs="Times New Roman"/>
          <w:color w:val="000000"/>
        </w:rPr>
        <w:t xml:space="preserve">Caso </w:t>
      </w:r>
      <w:commentRangeStart w:id="6"/>
      <w:del w:id="7" w:author="Cíntia Fernanda de Abreu Melo" w:date="2016-04-04T18:12:00Z">
        <w:r w:rsidRPr="00A47951" w:rsidDel="00D43886">
          <w:rPr>
            <w:rFonts w:ascii="Times New Roman" w:eastAsia="Calibri" w:hAnsi="Times New Roman" w:cs="Times New Roman"/>
            <w:color w:val="000000"/>
          </w:rPr>
          <w:delText xml:space="preserve">sua Secretaria </w:delText>
        </w:r>
        <w:commentRangeEnd w:id="6"/>
        <w:r w:rsidR="0095473C" w:rsidDel="00D43886">
          <w:rPr>
            <w:rStyle w:val="Refdecomentrio"/>
          </w:rPr>
          <w:commentReference w:id="6"/>
        </w:r>
      </w:del>
      <w:r w:rsidRPr="00A47951">
        <w:rPr>
          <w:rFonts w:ascii="Times New Roman" w:eastAsia="Calibri" w:hAnsi="Times New Roman" w:cs="Times New Roman"/>
          <w:color w:val="000000"/>
        </w:rPr>
        <w:t xml:space="preserve">tenha interesse em transmitir os dados através de </w:t>
      </w:r>
      <w:proofErr w:type="gramStart"/>
      <w:r w:rsidRPr="00A47951">
        <w:rPr>
          <w:rFonts w:ascii="Times New Roman" w:eastAsia="Calibri" w:hAnsi="Times New Roman" w:cs="Times New Roman"/>
          <w:color w:val="000000"/>
        </w:rPr>
        <w:t>um Web</w:t>
      </w:r>
      <w:proofErr w:type="gramEnd"/>
      <w:r w:rsidRPr="00A47951">
        <w:rPr>
          <w:rFonts w:ascii="Times New Roman" w:eastAsia="Calibri" w:hAnsi="Times New Roman" w:cs="Times New Roman"/>
          <w:color w:val="000000"/>
        </w:rPr>
        <w:t xml:space="preserve"> Service, este deve ser criado seguindo as diretrizes do </w:t>
      </w:r>
      <w:r w:rsidRPr="00672D95">
        <w:rPr>
          <w:rFonts w:ascii="Times New Roman" w:eastAsia="Calibri" w:hAnsi="Times New Roman" w:cs="Times New Roman"/>
          <w:color w:val="00B0F0"/>
        </w:rPr>
        <w:t>arquivo abaixo</w:t>
      </w:r>
      <w:r w:rsidRPr="00A47951">
        <w:rPr>
          <w:rFonts w:ascii="Times New Roman" w:eastAsia="Calibri" w:hAnsi="Times New Roman" w:cs="Times New Roman"/>
          <w:color w:val="000000"/>
        </w:rPr>
        <w:t xml:space="preserve">. </w:t>
      </w:r>
    </w:p>
    <w:p w14:paraId="53DEBE33" w14:textId="77777777" w:rsidR="009D2402" w:rsidRPr="00A47951" w:rsidRDefault="009D2402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B0F0"/>
        </w:rPr>
      </w:pPr>
      <w:r w:rsidRPr="00A47951">
        <w:rPr>
          <w:rFonts w:ascii="Times New Roman" w:eastAsia="Calibri" w:hAnsi="Times New Roman" w:cs="Times New Roman"/>
          <w:color w:val="000000"/>
        </w:rPr>
        <w:t xml:space="preserve">Ao optar </w:t>
      </w:r>
      <w:proofErr w:type="gramStart"/>
      <w:r w:rsidRPr="00A47951">
        <w:rPr>
          <w:rFonts w:ascii="Times New Roman" w:eastAsia="Calibri" w:hAnsi="Times New Roman" w:cs="Times New Roman"/>
          <w:color w:val="000000"/>
        </w:rPr>
        <w:t>pelo “Web</w:t>
      </w:r>
      <w:proofErr w:type="gramEnd"/>
      <w:r w:rsidRPr="00A47951">
        <w:rPr>
          <w:rFonts w:ascii="Times New Roman" w:eastAsia="Calibri" w:hAnsi="Times New Roman" w:cs="Times New Roman"/>
          <w:color w:val="000000"/>
        </w:rPr>
        <w:t xml:space="preserve"> Service”</w:t>
      </w:r>
      <w:r w:rsidR="00672D95">
        <w:rPr>
          <w:rFonts w:ascii="Times New Roman" w:eastAsia="Calibri" w:hAnsi="Times New Roman" w:cs="Times New Roman"/>
          <w:color w:val="000000"/>
        </w:rPr>
        <w:t>, os formatos</w:t>
      </w:r>
      <w:r w:rsidRPr="00A47951">
        <w:rPr>
          <w:rFonts w:ascii="Times New Roman" w:eastAsia="Calibri" w:hAnsi="Times New Roman" w:cs="Times New Roman"/>
          <w:color w:val="000000"/>
        </w:rPr>
        <w:t xml:space="preserve"> suportados são *.</w:t>
      </w:r>
      <w:proofErr w:type="spellStart"/>
      <w:r w:rsidRPr="00A47951">
        <w:rPr>
          <w:rFonts w:ascii="Times New Roman" w:eastAsia="Calibri" w:hAnsi="Times New Roman" w:cs="Times New Roman"/>
          <w:color w:val="000000"/>
        </w:rPr>
        <w:t>csv</w:t>
      </w:r>
      <w:proofErr w:type="spellEnd"/>
      <w:r w:rsidRPr="00A47951">
        <w:rPr>
          <w:rFonts w:ascii="Times New Roman" w:eastAsia="Calibri" w:hAnsi="Times New Roman" w:cs="Times New Roman"/>
          <w:color w:val="000000"/>
        </w:rPr>
        <w:t>, *.</w:t>
      </w:r>
      <w:proofErr w:type="spellStart"/>
      <w:r w:rsidRPr="00A47951">
        <w:rPr>
          <w:rFonts w:ascii="Times New Roman" w:eastAsia="Calibri" w:hAnsi="Times New Roman" w:cs="Times New Roman"/>
          <w:color w:val="000000"/>
        </w:rPr>
        <w:t>xml</w:t>
      </w:r>
      <w:proofErr w:type="spellEnd"/>
      <w:r w:rsidRPr="00A47951">
        <w:rPr>
          <w:rFonts w:ascii="Times New Roman" w:eastAsia="Calibri" w:hAnsi="Times New Roman" w:cs="Times New Roman"/>
          <w:color w:val="000000"/>
        </w:rPr>
        <w:t xml:space="preserve"> e *.</w:t>
      </w:r>
      <w:proofErr w:type="spellStart"/>
      <w:r w:rsidRPr="00A47951">
        <w:rPr>
          <w:rFonts w:ascii="Times New Roman" w:eastAsia="Calibri" w:hAnsi="Times New Roman" w:cs="Times New Roman"/>
          <w:color w:val="000000"/>
        </w:rPr>
        <w:t>json</w:t>
      </w:r>
      <w:proofErr w:type="spellEnd"/>
      <w:r w:rsidRPr="00A47951">
        <w:rPr>
          <w:rFonts w:ascii="Times New Roman" w:eastAsia="Calibri" w:hAnsi="Times New Roman" w:cs="Times New Roman"/>
          <w:color w:val="000000"/>
        </w:rPr>
        <w:t>. Para entender melhor cada</w:t>
      </w:r>
      <w:r w:rsidR="00672D95">
        <w:rPr>
          <w:rFonts w:ascii="Times New Roman" w:eastAsia="Calibri" w:hAnsi="Times New Roman" w:cs="Times New Roman"/>
          <w:color w:val="000000"/>
        </w:rPr>
        <w:t xml:space="preserve"> formato</w:t>
      </w:r>
      <w:r w:rsidRPr="00A47951">
        <w:rPr>
          <w:rFonts w:ascii="Times New Roman" w:eastAsia="Calibri" w:hAnsi="Times New Roman" w:cs="Times New Roman"/>
          <w:color w:val="000000"/>
        </w:rPr>
        <w:t xml:space="preserve">, você pode acessar </w:t>
      </w:r>
      <w:r w:rsidRPr="00A47951">
        <w:rPr>
          <w:rFonts w:ascii="Times New Roman" w:eastAsia="Calibri" w:hAnsi="Times New Roman" w:cs="Times New Roman"/>
          <w:color w:val="00B0F0"/>
        </w:rPr>
        <w:t xml:space="preserve">este link (link com as explicações de </w:t>
      </w:r>
      <w:proofErr w:type="spellStart"/>
      <w:r w:rsidRPr="00A47951">
        <w:rPr>
          <w:rFonts w:ascii="Times New Roman" w:eastAsia="Calibri" w:hAnsi="Times New Roman" w:cs="Times New Roman"/>
          <w:color w:val="00B0F0"/>
        </w:rPr>
        <w:t>csv</w:t>
      </w:r>
      <w:proofErr w:type="spellEnd"/>
      <w:r w:rsidRPr="00A47951">
        <w:rPr>
          <w:rFonts w:ascii="Times New Roman" w:eastAsia="Calibri" w:hAnsi="Times New Roman" w:cs="Times New Roman"/>
          <w:color w:val="00B0F0"/>
        </w:rPr>
        <w:t xml:space="preserve">, </w:t>
      </w:r>
      <w:proofErr w:type="spellStart"/>
      <w:r w:rsidRPr="00A47951">
        <w:rPr>
          <w:rFonts w:ascii="Times New Roman" w:eastAsia="Calibri" w:hAnsi="Times New Roman" w:cs="Times New Roman"/>
          <w:color w:val="00B0F0"/>
        </w:rPr>
        <w:t>xml</w:t>
      </w:r>
      <w:proofErr w:type="spellEnd"/>
      <w:r w:rsidRPr="00A47951">
        <w:rPr>
          <w:rFonts w:ascii="Times New Roman" w:eastAsia="Calibri" w:hAnsi="Times New Roman" w:cs="Times New Roman"/>
          <w:color w:val="00B0F0"/>
        </w:rPr>
        <w:t xml:space="preserve"> e </w:t>
      </w:r>
      <w:proofErr w:type="spellStart"/>
      <w:r w:rsidRPr="00A47951">
        <w:rPr>
          <w:rFonts w:ascii="Times New Roman" w:eastAsia="Calibri" w:hAnsi="Times New Roman" w:cs="Times New Roman"/>
          <w:color w:val="00B0F0"/>
        </w:rPr>
        <w:t>json</w:t>
      </w:r>
      <w:proofErr w:type="spellEnd"/>
      <w:r w:rsidRPr="00A47951">
        <w:rPr>
          <w:rFonts w:ascii="Times New Roman" w:eastAsia="Calibri" w:hAnsi="Times New Roman" w:cs="Times New Roman"/>
          <w:color w:val="00B0F0"/>
        </w:rPr>
        <w:t>).</w:t>
      </w:r>
    </w:p>
    <w:p w14:paraId="23339EF8" w14:textId="77777777" w:rsidR="00446140" w:rsidRPr="00A47951" w:rsidRDefault="009D2402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A47951">
        <w:rPr>
          <w:rFonts w:ascii="Times New Roman" w:eastAsia="Calibri" w:hAnsi="Times New Roman" w:cs="Times New Roman"/>
        </w:rPr>
        <w:t>Lembre-se de indicar a periodicidade com que os dados do seu Web Service devem ser acessados. Esse passo é fundamental para garantir a atualização de seus dados.</w:t>
      </w:r>
      <w:commentRangeEnd w:id="5"/>
      <w:r w:rsidR="00A47951">
        <w:rPr>
          <w:rStyle w:val="Refdecomentrio"/>
        </w:rPr>
        <w:commentReference w:id="5"/>
      </w:r>
    </w:p>
    <w:p w14:paraId="0E664DEA" w14:textId="77777777" w:rsidR="009D2402" w:rsidRPr="00A47951" w:rsidRDefault="009D2402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B0F0"/>
        </w:rPr>
      </w:pPr>
    </w:p>
    <w:p w14:paraId="05C7B7DE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59E5796B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FF0000"/>
        </w:rPr>
      </w:pPr>
      <w:r w:rsidRPr="00447224">
        <w:rPr>
          <w:rFonts w:ascii="Times New Roman" w:eastAsia="Calibri" w:hAnsi="Times New Roman" w:cs="Times New Roman"/>
          <w:color w:val="FF0000"/>
        </w:rPr>
        <w:t>Continua com a tela do Gabriel.</w:t>
      </w:r>
    </w:p>
    <w:p w14:paraId="536FD96F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FF0000"/>
        </w:rPr>
      </w:pPr>
    </w:p>
    <w:p w14:paraId="04F54FD2" w14:textId="77777777" w:rsidR="00D77C7C" w:rsidRDefault="00D77C7C" w:rsidP="00636FEA">
      <w:pPr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3F15283" wp14:editId="7BF72701">
            <wp:extent cx="5106954" cy="264778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33" cy="26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CC42" w14:textId="77777777" w:rsidR="00446140" w:rsidRDefault="00446140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</w:p>
    <w:p w14:paraId="76BFD6D1" w14:textId="77777777" w:rsidR="00975929" w:rsidRPr="00A47951" w:rsidRDefault="00975929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  <w:commentRangeStart w:id="8"/>
      <w:r w:rsidRPr="00A47951">
        <w:rPr>
          <w:rFonts w:ascii="Times New Roman" w:eastAsia="Calibri" w:hAnsi="Times New Roman" w:cs="Times New Roman"/>
          <w:color w:val="000000"/>
        </w:rPr>
        <w:t xml:space="preserve">Ao selecionar a opção “Arquivo” no “Tipo de Entrada”, você optará por enviar uma planilha com os dados das </w:t>
      </w:r>
      <w:del w:id="9" w:author="Felix Lopez" w:date="2016-04-01T13:10:00Z">
        <w:r w:rsidRPr="00A47951" w:rsidDel="00704C03">
          <w:rPr>
            <w:rFonts w:ascii="Times New Roman" w:eastAsia="Calibri" w:hAnsi="Times New Roman" w:cs="Times New Roman"/>
            <w:color w:val="000000"/>
          </w:rPr>
          <w:delText xml:space="preserve">suas </w:delText>
        </w:r>
      </w:del>
      <w:r w:rsidRPr="00A47951">
        <w:rPr>
          <w:rFonts w:ascii="Times New Roman" w:eastAsia="Calibri" w:hAnsi="Times New Roman" w:cs="Times New Roman"/>
          <w:color w:val="000000"/>
        </w:rPr>
        <w:t xml:space="preserve">parcerias. Essa planilha deve ser preenchida com os campos solicitados e os dados devem estar no formato requisitado. Essas informações estão disponíveis </w:t>
      </w:r>
      <w:r w:rsidRPr="00A47951">
        <w:rPr>
          <w:rFonts w:ascii="Times New Roman" w:eastAsia="Calibri" w:hAnsi="Times New Roman" w:cs="Times New Roman"/>
          <w:color w:val="00B0F0"/>
        </w:rPr>
        <w:t xml:space="preserve">no link... </w:t>
      </w:r>
    </w:p>
    <w:p w14:paraId="38A0FDC5" w14:textId="77777777" w:rsidR="00975929" w:rsidRDefault="00672D95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lastRenderedPageBreak/>
        <w:t>Ao optar pelo</w:t>
      </w:r>
      <w:r w:rsidR="00975929" w:rsidRPr="00A47951">
        <w:rPr>
          <w:rFonts w:ascii="Times New Roman" w:eastAsia="Calibri" w:hAnsi="Times New Roman" w:cs="Times New Roman"/>
          <w:color w:val="000000"/>
        </w:rPr>
        <w:t xml:space="preserve"> “Arquivo”, os formatos suportados são *.</w:t>
      </w:r>
      <w:proofErr w:type="spellStart"/>
      <w:r w:rsidR="00975929" w:rsidRPr="00A47951">
        <w:rPr>
          <w:rFonts w:ascii="Times New Roman" w:eastAsia="Calibri" w:hAnsi="Times New Roman" w:cs="Times New Roman"/>
          <w:color w:val="000000"/>
        </w:rPr>
        <w:t>xls</w:t>
      </w:r>
      <w:proofErr w:type="spellEnd"/>
      <w:r w:rsidR="00975929" w:rsidRPr="00A47951">
        <w:rPr>
          <w:rFonts w:ascii="Times New Roman" w:eastAsia="Calibri" w:hAnsi="Times New Roman" w:cs="Times New Roman"/>
          <w:color w:val="000000"/>
        </w:rPr>
        <w:t xml:space="preserve"> e *</w:t>
      </w:r>
      <w:proofErr w:type="spellStart"/>
      <w:r w:rsidR="00975929" w:rsidRPr="00A47951">
        <w:rPr>
          <w:rFonts w:ascii="Times New Roman" w:eastAsia="Calibri" w:hAnsi="Times New Roman" w:cs="Times New Roman"/>
          <w:color w:val="000000"/>
        </w:rPr>
        <w:t>csv</w:t>
      </w:r>
      <w:proofErr w:type="spellEnd"/>
      <w:r w:rsidR="00975929" w:rsidRPr="00A47951">
        <w:rPr>
          <w:rFonts w:ascii="Times New Roman" w:eastAsia="Calibri" w:hAnsi="Times New Roman" w:cs="Times New Roman"/>
          <w:color w:val="000000"/>
        </w:rPr>
        <w:t>. Para entender melhor cada</w:t>
      </w:r>
      <w:r>
        <w:rPr>
          <w:rFonts w:ascii="Times New Roman" w:eastAsia="Calibri" w:hAnsi="Times New Roman" w:cs="Times New Roman"/>
          <w:color w:val="000000"/>
        </w:rPr>
        <w:t xml:space="preserve"> formato</w:t>
      </w:r>
      <w:r w:rsidR="00975929" w:rsidRPr="00A47951">
        <w:rPr>
          <w:rFonts w:ascii="Times New Roman" w:eastAsia="Calibri" w:hAnsi="Times New Roman" w:cs="Times New Roman"/>
          <w:color w:val="000000"/>
        </w:rPr>
        <w:t xml:space="preserve">, você pode acessar </w:t>
      </w:r>
      <w:r w:rsidR="00975929" w:rsidRPr="00A47951">
        <w:rPr>
          <w:rFonts w:ascii="Times New Roman" w:eastAsia="Calibri" w:hAnsi="Times New Roman" w:cs="Times New Roman"/>
          <w:color w:val="00B0F0"/>
        </w:rPr>
        <w:t xml:space="preserve">este link (link com as explicações de </w:t>
      </w:r>
      <w:proofErr w:type="spellStart"/>
      <w:r w:rsidR="00975929" w:rsidRPr="00A47951">
        <w:rPr>
          <w:rFonts w:ascii="Times New Roman" w:eastAsia="Calibri" w:hAnsi="Times New Roman" w:cs="Times New Roman"/>
          <w:color w:val="00B0F0"/>
        </w:rPr>
        <w:t>xls</w:t>
      </w:r>
      <w:proofErr w:type="spellEnd"/>
      <w:r w:rsidR="00975929" w:rsidRPr="00A47951">
        <w:rPr>
          <w:rFonts w:ascii="Times New Roman" w:eastAsia="Calibri" w:hAnsi="Times New Roman" w:cs="Times New Roman"/>
          <w:color w:val="00B0F0"/>
        </w:rPr>
        <w:t xml:space="preserve"> e </w:t>
      </w:r>
      <w:proofErr w:type="spellStart"/>
      <w:r w:rsidR="00975929" w:rsidRPr="00A47951">
        <w:rPr>
          <w:rFonts w:ascii="Times New Roman" w:eastAsia="Calibri" w:hAnsi="Times New Roman" w:cs="Times New Roman"/>
          <w:color w:val="00B0F0"/>
        </w:rPr>
        <w:t>csv</w:t>
      </w:r>
      <w:proofErr w:type="spellEnd"/>
      <w:r w:rsidR="00975929" w:rsidRPr="00A47951">
        <w:rPr>
          <w:rFonts w:ascii="Times New Roman" w:eastAsia="Calibri" w:hAnsi="Times New Roman" w:cs="Times New Roman"/>
          <w:color w:val="00B0F0"/>
        </w:rPr>
        <w:t>).</w:t>
      </w:r>
      <w:commentRangeEnd w:id="8"/>
      <w:r>
        <w:rPr>
          <w:rStyle w:val="Refdecomentrio"/>
        </w:rPr>
        <w:commentReference w:id="8"/>
      </w:r>
    </w:p>
    <w:p w14:paraId="1334537F" w14:textId="77777777" w:rsidR="00975929" w:rsidRDefault="00975929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</w:p>
    <w:p w14:paraId="5973FC50" w14:textId="77777777" w:rsidR="00416F1F" w:rsidRPr="00147B65" w:rsidRDefault="00975929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 </w:t>
      </w:r>
      <w:r w:rsidR="00416F1F" w:rsidRPr="00147B65">
        <w:rPr>
          <w:rFonts w:ascii="Times New Roman" w:eastAsia="Calibri" w:hAnsi="Times New Roman" w:cs="Times New Roman"/>
          <w:color w:val="000000"/>
        </w:rPr>
        <w:t>O arquivo disponível no link abaixo vai orientá-lo na produção do arquivo *.</w:t>
      </w:r>
      <w:proofErr w:type="spellStart"/>
      <w:r w:rsidR="00416F1F" w:rsidRPr="00147B65">
        <w:rPr>
          <w:rFonts w:ascii="Times New Roman" w:eastAsia="Calibri" w:hAnsi="Times New Roman" w:cs="Times New Roman"/>
          <w:color w:val="000000"/>
        </w:rPr>
        <w:t>xls</w:t>
      </w:r>
      <w:proofErr w:type="spellEnd"/>
      <w:r w:rsidR="00416F1F" w:rsidRPr="00447224">
        <w:rPr>
          <w:rFonts w:ascii="Times New Roman" w:eastAsia="Calibri" w:hAnsi="Times New Roman" w:cs="Times New Roman"/>
          <w:color w:val="000000"/>
        </w:rPr>
        <w:t xml:space="preserve"> ou *.</w:t>
      </w:r>
      <w:proofErr w:type="spellStart"/>
      <w:r w:rsidR="00416F1F" w:rsidRPr="00447224">
        <w:rPr>
          <w:rFonts w:ascii="Times New Roman" w:eastAsia="Calibri" w:hAnsi="Times New Roman" w:cs="Times New Roman"/>
          <w:color w:val="000000"/>
        </w:rPr>
        <w:t>csv</w:t>
      </w:r>
      <w:proofErr w:type="spellEnd"/>
      <w:r w:rsidR="007F4DA3">
        <w:rPr>
          <w:rFonts w:ascii="Times New Roman" w:eastAsia="Calibri" w:hAnsi="Times New Roman" w:cs="Times New Roman"/>
          <w:color w:val="000000"/>
        </w:rPr>
        <w:t xml:space="preserve">. </w:t>
      </w:r>
      <w:r w:rsidR="00416F1F" w:rsidRPr="00147B65">
        <w:rPr>
          <w:rFonts w:ascii="Times New Roman" w:eastAsia="Calibri" w:hAnsi="Times New Roman" w:cs="Times New Roman"/>
          <w:color w:val="000000"/>
        </w:rPr>
        <w:t>Sugere-se que</w:t>
      </w:r>
      <w:r w:rsidR="00416F1F" w:rsidRPr="00447224">
        <w:rPr>
          <w:rFonts w:ascii="Times New Roman" w:eastAsia="Calibri" w:hAnsi="Times New Roman" w:cs="Times New Roman"/>
          <w:color w:val="000000"/>
        </w:rPr>
        <w:t>:</w:t>
      </w:r>
    </w:p>
    <w:p w14:paraId="51A36659" w14:textId="77777777" w:rsidR="007F4DA3" w:rsidRPr="005F2F7D" w:rsidRDefault="007F4DA3" w:rsidP="00636FE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Calibri" w:hAnsi="Times New Roman" w:cs="Times New Roman"/>
          <w:color w:val="000000"/>
          <w:highlight w:val="yellow"/>
        </w:rPr>
      </w:pPr>
      <w:r>
        <w:rPr>
          <w:rFonts w:ascii="Times New Roman" w:eastAsia="Calibri" w:hAnsi="Times New Roman" w:cs="Times New Roman"/>
          <w:color w:val="000000"/>
        </w:rPr>
        <w:t xml:space="preserve">Passo 1) Faça o download deste arquivo. </w:t>
      </w:r>
      <w:commentRangeStart w:id="10"/>
      <w:r w:rsidRPr="005F2F7D">
        <w:rPr>
          <w:rFonts w:ascii="Times New Roman" w:eastAsia="Calibri" w:hAnsi="Times New Roman" w:cs="Times New Roman"/>
          <w:color w:val="000000"/>
          <w:highlight w:val="yellow"/>
        </w:rPr>
        <w:t>Abra em seu computador</w:t>
      </w:r>
      <w:proofErr w:type="gramStart"/>
      <w:r w:rsidRPr="005F2F7D">
        <w:rPr>
          <w:rFonts w:ascii="Times New Roman" w:eastAsia="Calibri" w:hAnsi="Times New Roman" w:cs="Times New Roman"/>
          <w:color w:val="000000"/>
          <w:highlight w:val="yellow"/>
        </w:rPr>
        <w:t xml:space="preserve">  </w:t>
      </w:r>
      <w:proofErr w:type="gramEnd"/>
      <w:r w:rsidRPr="005F2F7D">
        <w:rPr>
          <w:rFonts w:ascii="Times New Roman" w:eastAsia="Calibri" w:hAnsi="Times New Roman" w:cs="Times New Roman"/>
          <w:color w:val="000000"/>
          <w:highlight w:val="yellow"/>
        </w:rPr>
        <w:t>e preencha os campos solicitados para cada convênio. Atente para o formato em que devem estar os dados (link para o formato).</w:t>
      </w:r>
    </w:p>
    <w:p w14:paraId="049A43A5" w14:textId="5525240C" w:rsidR="00416F1F" w:rsidRPr="00147B65" w:rsidRDefault="007F4DA3" w:rsidP="00636FEA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</w:rPr>
      </w:pPr>
      <w:r w:rsidRPr="005F2F7D">
        <w:rPr>
          <w:rFonts w:ascii="Times New Roman" w:eastAsia="Calibri" w:hAnsi="Times New Roman" w:cs="Times New Roman"/>
          <w:color w:val="000000"/>
          <w:highlight w:val="yellow"/>
        </w:rPr>
        <w:t xml:space="preserve">Os campos obrigatórios devem ser necessariamente preenchidos. Já o </w:t>
      </w:r>
      <w:r w:rsidRPr="00672D95">
        <w:rPr>
          <w:rFonts w:ascii="Times New Roman" w:eastAsia="Calibri" w:hAnsi="Times New Roman" w:cs="Times New Roman"/>
          <w:color w:val="000000"/>
        </w:rPr>
        <w:t xml:space="preserve">preenchimento dos campos desejáveis é opcional. Mas ressaltamos que é muito </w:t>
      </w:r>
      <w:r w:rsidRPr="005F2F7D">
        <w:rPr>
          <w:rFonts w:ascii="Times New Roman" w:eastAsia="Calibri" w:hAnsi="Times New Roman" w:cs="Times New Roman"/>
          <w:color w:val="000000"/>
          <w:highlight w:val="yellow"/>
        </w:rPr>
        <w:t>importante que a OSC envie o maior número de informações possível</w:t>
      </w:r>
      <w:commentRangeEnd w:id="10"/>
      <w:r w:rsidR="00672D95">
        <w:rPr>
          <w:rStyle w:val="Refdecomentrio"/>
        </w:rPr>
        <w:commentReference w:id="10"/>
      </w:r>
      <w:r>
        <w:rPr>
          <w:rFonts w:ascii="Times New Roman" w:eastAsia="Calibri" w:hAnsi="Times New Roman" w:cs="Times New Roman"/>
          <w:color w:val="000000"/>
        </w:rPr>
        <w:t xml:space="preserve">. </w:t>
      </w:r>
      <w:commentRangeStart w:id="11"/>
      <w:del w:id="12" w:author="Cíntia Fernanda de Abreu Melo" w:date="2016-04-04T18:06:00Z">
        <w:r w:rsidR="00416F1F" w:rsidRPr="00447224" w:rsidDel="00885895">
          <w:rPr>
            <w:rFonts w:ascii="Times New Roman" w:eastAsia="Calibri" w:hAnsi="Times New Roman" w:cs="Times New Roman"/>
            <w:color w:val="000000"/>
          </w:rPr>
          <w:delText>Faça</w:delText>
        </w:r>
        <w:r w:rsidR="00416F1F" w:rsidRPr="00147B65" w:rsidDel="00885895">
          <w:rPr>
            <w:rFonts w:ascii="Times New Roman" w:eastAsia="Calibri" w:hAnsi="Times New Roman" w:cs="Times New Roman"/>
            <w:color w:val="000000"/>
          </w:rPr>
          <w:delText xml:space="preserve"> o download deste arquiv</w:delText>
        </w:r>
        <w:r w:rsidR="00416F1F" w:rsidRPr="00447224" w:rsidDel="00885895">
          <w:rPr>
            <w:rFonts w:ascii="Times New Roman" w:eastAsia="Calibri" w:hAnsi="Times New Roman" w:cs="Times New Roman"/>
            <w:color w:val="000000"/>
          </w:rPr>
          <w:delText>o para seu devido preenchimento</w:delText>
        </w:r>
        <w:r w:rsidR="00416F1F" w:rsidRPr="00147B65" w:rsidDel="00885895">
          <w:rPr>
            <w:rFonts w:ascii="Times New Roman" w:eastAsia="Calibri" w:hAnsi="Times New Roman" w:cs="Times New Roman"/>
            <w:color w:val="000000"/>
          </w:rPr>
          <w:delText xml:space="preserve"> </w:delText>
        </w:r>
        <w:commentRangeEnd w:id="11"/>
        <w:r w:rsidR="00416F1F" w:rsidDel="00885895">
          <w:rPr>
            <w:rStyle w:val="Refdecomentrio"/>
          </w:rPr>
          <w:commentReference w:id="11"/>
        </w:r>
      </w:del>
    </w:p>
    <w:p w14:paraId="2D21C638" w14:textId="77777777" w:rsidR="00416F1F" w:rsidRPr="00447224" w:rsidRDefault="00416F1F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  <w:r w:rsidRPr="00147B65">
        <w:rPr>
          <w:rFonts w:ascii="Times New Roman" w:eastAsia="Calibri" w:hAnsi="Times New Roman" w:cs="Times New Roman"/>
          <w:color w:val="000000"/>
        </w:rPr>
        <w:t xml:space="preserve">Passo </w:t>
      </w:r>
      <w:proofErr w:type="gramStart"/>
      <w:r w:rsidRPr="00147B65">
        <w:rPr>
          <w:rFonts w:ascii="Times New Roman" w:eastAsia="Calibri" w:hAnsi="Times New Roman" w:cs="Times New Roman"/>
          <w:color w:val="000000"/>
        </w:rPr>
        <w:t>2</w:t>
      </w:r>
      <w:proofErr w:type="gramEnd"/>
      <w:r w:rsidRPr="00147B65">
        <w:rPr>
          <w:rFonts w:ascii="Times New Roman" w:eastAsia="Calibri" w:hAnsi="Times New Roman" w:cs="Times New Roman"/>
          <w:color w:val="000000"/>
        </w:rPr>
        <w:t xml:space="preserve">) </w:t>
      </w:r>
      <w:r w:rsidRPr="00447224">
        <w:rPr>
          <w:rFonts w:ascii="Times New Roman" w:eastAsia="Calibri" w:hAnsi="Times New Roman" w:cs="Times New Roman"/>
          <w:color w:val="000000"/>
        </w:rPr>
        <w:t>Salve</w:t>
      </w:r>
      <w:r w:rsidRPr="00147B65">
        <w:rPr>
          <w:rFonts w:ascii="Times New Roman" w:eastAsia="Calibri" w:hAnsi="Times New Roman" w:cs="Times New Roman"/>
          <w:color w:val="000000"/>
        </w:rPr>
        <w:t xml:space="preserve"> o arquivo</w:t>
      </w:r>
      <w:r w:rsidRPr="00447224">
        <w:rPr>
          <w:rFonts w:ascii="Times New Roman" w:eastAsia="Calibri" w:hAnsi="Times New Roman" w:cs="Times New Roman"/>
          <w:color w:val="000000"/>
        </w:rPr>
        <w:t xml:space="preserve"> no formato desejado (</w:t>
      </w:r>
      <w:r w:rsidRPr="00147B65">
        <w:rPr>
          <w:rFonts w:ascii="Times New Roman" w:eastAsia="Calibri" w:hAnsi="Times New Roman" w:cs="Times New Roman"/>
          <w:color w:val="000000"/>
        </w:rPr>
        <w:t>*.</w:t>
      </w:r>
      <w:proofErr w:type="spellStart"/>
      <w:r w:rsidRPr="00147B65">
        <w:rPr>
          <w:rFonts w:ascii="Times New Roman" w:eastAsia="Calibri" w:hAnsi="Times New Roman" w:cs="Times New Roman"/>
          <w:color w:val="000000"/>
        </w:rPr>
        <w:t>xls</w:t>
      </w:r>
      <w:proofErr w:type="spellEnd"/>
      <w:r w:rsidRPr="00447224">
        <w:rPr>
          <w:rFonts w:ascii="Times New Roman" w:eastAsia="Calibri" w:hAnsi="Times New Roman" w:cs="Times New Roman"/>
          <w:color w:val="000000"/>
        </w:rPr>
        <w:t xml:space="preserve"> ou *.</w:t>
      </w:r>
      <w:proofErr w:type="spellStart"/>
      <w:r w:rsidRPr="00447224">
        <w:rPr>
          <w:rFonts w:ascii="Times New Roman" w:eastAsia="Calibri" w:hAnsi="Times New Roman" w:cs="Times New Roman"/>
          <w:color w:val="000000"/>
        </w:rPr>
        <w:t>csv</w:t>
      </w:r>
      <w:proofErr w:type="spellEnd"/>
      <w:r w:rsidRPr="00447224">
        <w:rPr>
          <w:rFonts w:ascii="Times New Roman" w:eastAsia="Calibri" w:hAnsi="Times New Roman" w:cs="Times New Roman"/>
          <w:color w:val="000000"/>
        </w:rPr>
        <w:t xml:space="preserve">)  </w:t>
      </w:r>
    </w:p>
    <w:p w14:paraId="03BE0B71" w14:textId="77777777" w:rsidR="00416F1F" w:rsidRDefault="00416F1F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  <w:r w:rsidRPr="00447224">
        <w:rPr>
          <w:rFonts w:ascii="Times New Roman" w:eastAsia="Calibri" w:hAnsi="Times New Roman" w:cs="Times New Roman"/>
          <w:color w:val="000000"/>
        </w:rPr>
        <w:t xml:space="preserve">Passo </w:t>
      </w:r>
      <w:proofErr w:type="gramStart"/>
      <w:r w:rsidRPr="00447224">
        <w:rPr>
          <w:rFonts w:ascii="Times New Roman" w:eastAsia="Calibri" w:hAnsi="Times New Roman" w:cs="Times New Roman"/>
          <w:color w:val="000000"/>
        </w:rPr>
        <w:t>3</w:t>
      </w:r>
      <w:proofErr w:type="gramEnd"/>
      <w:r w:rsidRPr="00447224">
        <w:rPr>
          <w:rFonts w:ascii="Times New Roman" w:eastAsia="Calibri" w:hAnsi="Times New Roman" w:cs="Times New Roman"/>
          <w:color w:val="000000"/>
        </w:rPr>
        <w:t>) F</w:t>
      </w:r>
      <w:r w:rsidRPr="00147B65">
        <w:rPr>
          <w:rFonts w:ascii="Times New Roman" w:eastAsia="Calibri" w:hAnsi="Times New Roman" w:cs="Times New Roman"/>
          <w:color w:val="000000"/>
        </w:rPr>
        <w:t xml:space="preserve">aça o upload no campo específico, após completar o seu preenchimento. </w:t>
      </w:r>
    </w:p>
    <w:p w14:paraId="2CC9B143" w14:textId="77777777" w:rsidR="007F4DA3" w:rsidRPr="00147B65" w:rsidRDefault="007F4DA3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  <w:commentRangeStart w:id="13"/>
      <w:r w:rsidRPr="00672D95">
        <w:rPr>
          <w:rFonts w:ascii="Times New Roman" w:eastAsia="Calibri" w:hAnsi="Times New Roman" w:cs="Times New Roman"/>
          <w:color w:val="000000"/>
        </w:rPr>
        <w:t>Passo 4) O sistema irá analisar os dados enviados. Caso estejam no padrão exigido, serão incorporados pelo Mapa. Caso haja alg</w:t>
      </w:r>
      <w:r w:rsidR="005F2F7D" w:rsidRPr="00672D95">
        <w:rPr>
          <w:rFonts w:ascii="Times New Roman" w:eastAsia="Calibri" w:hAnsi="Times New Roman" w:cs="Times New Roman"/>
          <w:color w:val="000000"/>
        </w:rPr>
        <w:t>uma imprecisão, indicaremos o</w:t>
      </w:r>
      <w:r w:rsidR="00672D95">
        <w:rPr>
          <w:rFonts w:ascii="Times New Roman" w:eastAsia="Calibri" w:hAnsi="Times New Roman" w:cs="Times New Roman"/>
          <w:color w:val="000000"/>
        </w:rPr>
        <w:t>s</w:t>
      </w:r>
      <w:r w:rsidR="005F2F7D" w:rsidRPr="00672D95">
        <w:rPr>
          <w:rFonts w:ascii="Times New Roman" w:eastAsia="Calibri" w:hAnsi="Times New Roman" w:cs="Times New Roman"/>
          <w:color w:val="000000"/>
        </w:rPr>
        <w:t xml:space="preserve"> possíveis erros</w:t>
      </w:r>
      <w:r w:rsidRPr="00672D95">
        <w:rPr>
          <w:rFonts w:ascii="Times New Roman" w:eastAsia="Calibri" w:hAnsi="Times New Roman" w:cs="Times New Roman"/>
          <w:color w:val="000000"/>
        </w:rPr>
        <w:t xml:space="preserve"> e solicitaremos um novo carregamento.</w:t>
      </w:r>
      <w:commentRangeEnd w:id="13"/>
      <w:r w:rsidR="00672D95">
        <w:rPr>
          <w:rStyle w:val="Refdecomentrio"/>
        </w:rPr>
        <w:commentReference w:id="13"/>
      </w:r>
    </w:p>
    <w:p w14:paraId="50A22E8E" w14:textId="77777777" w:rsidR="00416F1F" w:rsidRDefault="00416F1F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</w:p>
    <w:p w14:paraId="78E0E7E8" w14:textId="77777777" w:rsidR="00416F1F" w:rsidRDefault="00416F1F" w:rsidP="00636F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</w:rPr>
      </w:pPr>
      <w:r w:rsidRPr="00AB6EAF">
        <w:rPr>
          <w:rFonts w:ascii="Times New Roman" w:eastAsia="Calibri" w:hAnsi="Times New Roman" w:cs="Times New Roman"/>
          <w:b/>
          <w:color w:val="000000"/>
        </w:rPr>
        <w:t>Importante:</w:t>
      </w:r>
      <w:r w:rsidRPr="00147B65">
        <w:rPr>
          <w:rFonts w:ascii="Times New Roman" w:eastAsia="Calibri" w:hAnsi="Times New Roman" w:cs="Times New Roman"/>
          <w:color w:val="000000"/>
        </w:rPr>
        <w:t xml:space="preserve"> </w:t>
      </w:r>
      <w:r w:rsidRPr="00147B65">
        <w:rPr>
          <w:rFonts w:ascii="Times New Roman" w:eastAsia="Calibri" w:hAnsi="Times New Roman" w:cs="Times New Roman"/>
          <w:color w:val="000000"/>
          <w:u w:val="single"/>
        </w:rPr>
        <w:t xml:space="preserve">os campos estão </w:t>
      </w:r>
      <w:proofErr w:type="spellStart"/>
      <w:r w:rsidRPr="00147B65">
        <w:rPr>
          <w:rFonts w:ascii="Times New Roman" w:eastAsia="Calibri" w:hAnsi="Times New Roman" w:cs="Times New Roman"/>
          <w:color w:val="000000"/>
          <w:u w:val="single"/>
        </w:rPr>
        <w:t>pré</w:t>
      </w:r>
      <w:proofErr w:type="spellEnd"/>
      <w:r w:rsidRPr="00147B65">
        <w:rPr>
          <w:rFonts w:ascii="Times New Roman" w:eastAsia="Calibri" w:hAnsi="Times New Roman" w:cs="Times New Roman"/>
          <w:color w:val="000000"/>
          <w:u w:val="single"/>
        </w:rPr>
        <w:t>-configurados para aceitar determinados tipos específicos de dados</w:t>
      </w:r>
      <w:r w:rsidRPr="00147B65">
        <w:rPr>
          <w:rFonts w:ascii="Times New Roman" w:eastAsia="Calibri" w:hAnsi="Times New Roman" w:cs="Times New Roman"/>
          <w:color w:val="000000"/>
        </w:rPr>
        <w:t>.</w:t>
      </w:r>
      <w:r>
        <w:rPr>
          <w:rFonts w:ascii="Times New Roman" w:eastAsia="Calibri" w:hAnsi="Times New Roman" w:cs="Times New Roman"/>
          <w:color w:val="000000"/>
        </w:rPr>
        <w:t xml:space="preserve"> Por exemplo: o campo “data de início da parceria” só aceita dados em formato de </w:t>
      </w:r>
      <w:r w:rsidRPr="00672D95">
        <w:rPr>
          <w:rFonts w:ascii="Times New Roman" w:eastAsia="Calibri" w:hAnsi="Times New Roman" w:cs="Times New Roman"/>
          <w:color w:val="000000"/>
        </w:rPr>
        <w:t>data</w:t>
      </w:r>
      <w:r w:rsidR="005F2F7D" w:rsidRPr="00672D95">
        <w:rPr>
          <w:rFonts w:ascii="Times New Roman" w:eastAsia="Calibri" w:hAnsi="Times New Roman" w:cs="Times New Roman"/>
          <w:color w:val="000000"/>
        </w:rPr>
        <w:t xml:space="preserve"> DD/MM/AAAA</w:t>
      </w:r>
      <w:r w:rsidRPr="00672D95">
        <w:rPr>
          <w:rFonts w:ascii="Times New Roman" w:eastAsia="Calibri" w:hAnsi="Times New Roman" w:cs="Times New Roman"/>
          <w:color w:val="000000"/>
        </w:rPr>
        <w:t>.</w:t>
      </w:r>
      <w:r w:rsidRPr="00147B65">
        <w:rPr>
          <w:rFonts w:ascii="Times New Roman" w:eastAsia="Calibri" w:hAnsi="Times New Roman" w:cs="Times New Roman"/>
          <w:color w:val="000000"/>
        </w:rPr>
        <w:t xml:space="preserve"> </w:t>
      </w:r>
    </w:p>
    <w:p w14:paraId="672DA5D1" w14:textId="77777777" w:rsidR="00416F1F" w:rsidRPr="00447224" w:rsidRDefault="00416F1F" w:rsidP="00636FEA">
      <w:pPr>
        <w:jc w:val="both"/>
        <w:rPr>
          <w:rFonts w:ascii="Times New Roman" w:hAnsi="Times New Roman" w:cs="Times New Roman"/>
        </w:rPr>
      </w:pPr>
    </w:p>
    <w:p w14:paraId="5D3F2A8D" w14:textId="77777777" w:rsidR="00D77C7C" w:rsidRPr="00447224" w:rsidRDefault="00D77C7C" w:rsidP="00636FEA">
      <w:pPr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3A05323" wp14:editId="48A256A2">
            <wp:extent cx="4746929" cy="23315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25" cy="233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4514" w14:textId="77777777" w:rsidR="00D77C7C" w:rsidRPr="00447224" w:rsidRDefault="00D77C7C" w:rsidP="00636FEA">
      <w:pPr>
        <w:spacing w:after="100"/>
        <w:ind w:left="708"/>
        <w:jc w:val="both"/>
        <w:rPr>
          <w:rFonts w:ascii="Times New Roman" w:hAnsi="Times New Roman" w:cs="Times New Roman"/>
          <w:b/>
          <w:noProof/>
          <w:lang w:eastAsia="pt-BR"/>
        </w:rPr>
      </w:pPr>
      <w:r w:rsidRPr="00447224">
        <w:rPr>
          <w:rFonts w:ascii="Times New Roman" w:hAnsi="Times New Roman" w:cs="Times New Roman"/>
          <w:b/>
          <w:noProof/>
          <w:lang w:eastAsia="pt-BR"/>
        </w:rPr>
        <w:t xml:space="preserve">+ Por que enviar </w:t>
      </w:r>
      <w:r>
        <w:rPr>
          <w:rFonts w:ascii="Times New Roman" w:hAnsi="Times New Roman" w:cs="Times New Roman"/>
          <w:b/>
          <w:noProof/>
          <w:lang w:eastAsia="pt-BR"/>
        </w:rPr>
        <w:t>a base de dados da parceria do Estado/município com OSCs para o Mapa das Organizações da Sociedade Civil?</w:t>
      </w:r>
    </w:p>
    <w:p w14:paraId="5639CD6E" w14:textId="0DD08902" w:rsidR="00885895" w:rsidRDefault="00D77C7C" w:rsidP="00885895">
      <w:pPr>
        <w:ind w:firstLine="708"/>
        <w:jc w:val="both"/>
        <w:rPr>
          <w:ins w:id="14" w:author="Cíntia Fernanda de Abreu Melo" w:date="2016-04-04T18:11:00Z"/>
          <w:rFonts w:ascii="Times New Roman" w:hAnsi="Times New Roman" w:cs="Times New Roman"/>
          <w:color w:val="000000"/>
        </w:rPr>
        <w:pPrChange w:id="15" w:author="Cíntia Fernanda de Abreu Melo" w:date="2016-04-04T18:11:00Z">
          <w:pPr>
            <w:pStyle w:val="Default"/>
            <w:jc w:val="both"/>
          </w:pPr>
        </w:pPrChange>
      </w:pPr>
      <w:r w:rsidRPr="00447224">
        <w:rPr>
          <w:rFonts w:ascii="Times New Roman" w:hAnsi="Times New Roman" w:cs="Times New Roman"/>
        </w:rPr>
        <w:t xml:space="preserve">O Mapa das </w:t>
      </w:r>
      <w:r>
        <w:rPr>
          <w:rFonts w:ascii="Times New Roman" w:hAnsi="Times New Roman" w:cs="Times New Roman"/>
        </w:rPr>
        <w:t>OSC</w:t>
      </w:r>
      <w:r w:rsidRPr="00447224">
        <w:rPr>
          <w:rFonts w:ascii="Times New Roman" w:hAnsi="Times New Roman" w:cs="Times New Roman"/>
        </w:rPr>
        <w:t xml:space="preserve"> está reunindo um volume expressivo de dados sobre as parcerias das OSCs (ou entidades sem fins lucrativos) com os governos federal, estaduais e municipais. </w:t>
      </w:r>
      <w:r>
        <w:rPr>
          <w:rFonts w:ascii="Times New Roman" w:hAnsi="Times New Roman" w:cs="Times New Roman"/>
        </w:rPr>
        <w:t xml:space="preserve">Esses dados auxiliam </w:t>
      </w:r>
      <w:r w:rsidRPr="00447224">
        <w:rPr>
          <w:rFonts w:ascii="Times New Roman" w:hAnsi="Times New Roman" w:cs="Times New Roman"/>
        </w:rPr>
        <w:t xml:space="preserve">gestores governamentais, </w:t>
      </w:r>
      <w:r>
        <w:rPr>
          <w:rFonts w:ascii="Times New Roman" w:hAnsi="Times New Roman" w:cs="Times New Roman"/>
        </w:rPr>
        <w:t xml:space="preserve">a população e as próprias OSCs a </w:t>
      </w:r>
      <w:r w:rsidRPr="00447224">
        <w:rPr>
          <w:rFonts w:ascii="Times New Roman" w:hAnsi="Times New Roman" w:cs="Times New Roman"/>
        </w:rPr>
        <w:t xml:space="preserve">dar transparência </w:t>
      </w:r>
      <w:r>
        <w:rPr>
          <w:rFonts w:ascii="Times New Roman" w:hAnsi="Times New Roman" w:cs="Times New Roman"/>
        </w:rPr>
        <w:t>no uso dos recursos públicos e nas ações de cada organização</w:t>
      </w:r>
      <w:r w:rsidRPr="0044722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Lembre-se: este Mapa é um canal simples para que cada governo </w:t>
      </w:r>
      <w:r w:rsidRPr="00447224">
        <w:rPr>
          <w:rFonts w:ascii="Times New Roman" w:hAnsi="Times New Roman" w:cs="Times New Roman"/>
        </w:rPr>
        <w:t>disponibil</w:t>
      </w:r>
      <w:ins w:id="16" w:author="Felix Lopez" w:date="2016-04-01T13:10:00Z">
        <w:r w:rsidR="00704C03">
          <w:rPr>
            <w:rFonts w:ascii="Times New Roman" w:hAnsi="Times New Roman" w:cs="Times New Roman"/>
          </w:rPr>
          <w:t>iz</w:t>
        </w:r>
      </w:ins>
      <w:r>
        <w:rPr>
          <w:rFonts w:ascii="Times New Roman" w:hAnsi="Times New Roman" w:cs="Times New Roman"/>
        </w:rPr>
        <w:t>e</w:t>
      </w:r>
      <w:r w:rsidRPr="00447224">
        <w:rPr>
          <w:rFonts w:ascii="Times New Roman" w:hAnsi="Times New Roman" w:cs="Times New Roman"/>
        </w:rPr>
        <w:t xml:space="preserve"> de forma simples e georreferenciada as parcerias </w:t>
      </w:r>
      <w:r>
        <w:rPr>
          <w:rFonts w:ascii="Times New Roman" w:hAnsi="Times New Roman" w:cs="Times New Roman"/>
        </w:rPr>
        <w:t>celebradas com OSCs e permite à população se informar.</w:t>
      </w:r>
      <w:r w:rsidRPr="00447224" w:rsidDel="00D209A9">
        <w:rPr>
          <w:rFonts w:ascii="Times New Roman" w:hAnsi="Times New Roman" w:cs="Times New Roman"/>
        </w:rPr>
        <w:t xml:space="preserve"> </w:t>
      </w:r>
    </w:p>
    <w:p w14:paraId="1424DB3C" w14:textId="16F4628F" w:rsidR="00885895" w:rsidRPr="00447224" w:rsidRDefault="00885895" w:rsidP="00885895">
      <w:pPr>
        <w:ind w:firstLine="708"/>
        <w:jc w:val="both"/>
        <w:rPr>
          <w:ins w:id="17" w:author="Cíntia Fernanda de Abreu Melo" w:date="2016-04-04T18:10:00Z"/>
          <w:rFonts w:ascii="Times New Roman" w:hAnsi="Times New Roman" w:cs="Times New Roman"/>
        </w:rPr>
        <w:pPrChange w:id="18" w:author="Cíntia Fernanda de Abreu Melo" w:date="2016-04-04T18:11:00Z">
          <w:pPr>
            <w:pStyle w:val="Default"/>
            <w:jc w:val="both"/>
          </w:pPr>
        </w:pPrChange>
      </w:pPr>
      <w:ins w:id="19" w:author="Cíntia Fernanda de Abreu Melo" w:date="2016-04-04T18:11:00Z">
        <w:r>
          <w:rPr>
            <w:rFonts w:ascii="Times New Roman" w:hAnsi="Times New Roman" w:cs="Times New Roman"/>
            <w:color w:val="000000"/>
          </w:rPr>
          <w:t>Se houver dúvidas, solicitamos que sejam encaminhadas para mapaosc@ipea.gov.br.</w:t>
        </w:r>
      </w:ins>
    </w:p>
    <w:p w14:paraId="05101D1E" w14:textId="77777777" w:rsidR="00885895" w:rsidRPr="00447224" w:rsidRDefault="00885895" w:rsidP="00885895">
      <w:pPr>
        <w:ind w:firstLine="708"/>
        <w:jc w:val="both"/>
        <w:rPr>
          <w:rFonts w:ascii="Times New Roman" w:hAnsi="Times New Roman" w:cs="Times New Roman"/>
        </w:rPr>
      </w:pPr>
    </w:p>
    <w:p w14:paraId="3B4790BD" w14:textId="1551ECC0" w:rsidR="00AA1EDA" w:rsidRPr="00447224" w:rsidRDefault="00AA1EDA" w:rsidP="00636F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commentRangeStart w:id="20"/>
      <w:commentRangeStart w:id="21"/>
      <w:del w:id="22" w:author="Cíntia Fernanda de Abreu Melo" w:date="2016-04-04T18:07:00Z">
        <w:r w:rsidDel="00885895">
          <w:rPr>
            <w:rFonts w:ascii="Times New Roman" w:hAnsi="Times New Roman" w:cs="Times New Roman"/>
          </w:rPr>
          <w:delText>Ressaltamos que</w:delText>
        </w:r>
        <w:r w:rsidR="00672D95" w:rsidDel="00885895">
          <w:rPr>
            <w:rFonts w:ascii="Times New Roman" w:hAnsi="Times New Roman" w:cs="Times New Roman"/>
          </w:rPr>
          <w:delText xml:space="preserve"> </w:delText>
        </w:r>
        <w:r w:rsidDel="00885895">
          <w:rPr>
            <w:rFonts w:ascii="Times New Roman" w:hAnsi="Times New Roman" w:cs="Times New Roman"/>
          </w:rPr>
          <w:delText xml:space="preserve">houve </w:delText>
        </w:r>
        <w:r w:rsidR="00672D95" w:rsidDel="00885895">
          <w:rPr>
            <w:rFonts w:ascii="Times New Roman" w:hAnsi="Times New Roman" w:cs="Times New Roman"/>
          </w:rPr>
          <w:delText>uma</w:delText>
        </w:r>
        <w:r w:rsidDel="00885895">
          <w:rPr>
            <w:rFonts w:ascii="Times New Roman" w:hAnsi="Times New Roman" w:cs="Times New Roman"/>
          </w:rPr>
          <w:delText xml:space="preserve"> atualização da nomenclatura, de forma que as</w:delText>
        </w:r>
        <w:r w:rsidR="00672D95" w:rsidDel="00885895">
          <w:rPr>
            <w:rFonts w:ascii="Times New Roman" w:hAnsi="Times New Roman" w:cs="Times New Roman"/>
          </w:rPr>
          <w:delText xml:space="preserve"> “Organizações da Sociedade Civil (OSCs)” são as entidades </w:delText>
        </w:r>
      </w:del>
      <w:ins w:id="23" w:author="Felix Lopez" w:date="2016-04-01T13:10:00Z">
        <w:del w:id="24" w:author="Cíntia Fernanda de Abreu Melo" w:date="2016-04-04T18:07:00Z">
          <w:r w:rsidR="00704C03" w:rsidDel="00885895">
            <w:rPr>
              <w:rFonts w:ascii="Times New Roman" w:hAnsi="Times New Roman" w:cs="Times New Roman"/>
            </w:rPr>
            <w:delText>também</w:delText>
          </w:r>
        </w:del>
      </w:ins>
      <w:del w:id="25" w:author="Cíntia Fernanda de Abreu Melo" w:date="2016-04-04T18:07:00Z">
        <w:r w:rsidR="00672D95" w:rsidDel="00885895">
          <w:rPr>
            <w:rFonts w:ascii="Times New Roman" w:hAnsi="Times New Roman" w:cs="Times New Roman"/>
          </w:rPr>
          <w:delText xml:space="preserve">anteriormente denominadas </w:delText>
        </w:r>
        <w:r w:rsidDel="00885895">
          <w:rPr>
            <w:rFonts w:ascii="Times New Roman" w:hAnsi="Times New Roman" w:cs="Times New Roman"/>
          </w:rPr>
          <w:lastRenderedPageBreak/>
          <w:delText>“</w:delText>
        </w:r>
        <w:r w:rsidR="00672D95" w:rsidDel="00885895">
          <w:rPr>
            <w:rFonts w:ascii="Times New Roman" w:hAnsi="Times New Roman" w:cs="Times New Roman"/>
          </w:rPr>
          <w:delText>Organizações Não Governamentais (ONG</w:delText>
        </w:r>
        <w:r w:rsidDel="00885895">
          <w:rPr>
            <w:rFonts w:ascii="Times New Roman" w:hAnsi="Times New Roman" w:cs="Times New Roman"/>
          </w:rPr>
          <w:delText>s</w:delText>
        </w:r>
        <w:r w:rsidR="00672D95" w:rsidDel="00885895">
          <w:rPr>
            <w:rFonts w:ascii="Times New Roman" w:hAnsi="Times New Roman" w:cs="Times New Roman"/>
          </w:rPr>
          <w:delText>)”. Portanto</w:delText>
        </w:r>
        <w:r w:rsidDel="00885895">
          <w:rPr>
            <w:rFonts w:ascii="Times New Roman" w:hAnsi="Times New Roman" w:cs="Times New Roman"/>
          </w:rPr>
          <w:delText>, independente da nomenclatura adotada, seja OSC, seja ONG, é importante que a entidade carregue seus dados.</w:delText>
        </w:r>
        <w:commentRangeEnd w:id="20"/>
        <w:r w:rsidDel="00885895">
          <w:rPr>
            <w:rStyle w:val="Refdecomentrio"/>
          </w:rPr>
          <w:commentReference w:id="20"/>
        </w:r>
        <w:commentRangeEnd w:id="21"/>
        <w:r w:rsidR="00704C03" w:rsidDel="00885895">
          <w:rPr>
            <w:rStyle w:val="Refdecomentrio"/>
          </w:rPr>
          <w:commentReference w:id="21"/>
        </w:r>
      </w:del>
    </w:p>
    <w:p w14:paraId="4388729C" w14:textId="77777777" w:rsidR="00636FEA" w:rsidRDefault="00636FEA" w:rsidP="00636FEA">
      <w:pPr>
        <w:spacing w:after="100"/>
        <w:ind w:left="708"/>
        <w:jc w:val="both"/>
        <w:rPr>
          <w:rFonts w:ascii="Times New Roman" w:hAnsi="Times New Roman" w:cs="Times New Roman"/>
          <w:b/>
          <w:noProof/>
          <w:lang w:eastAsia="pt-BR"/>
        </w:rPr>
      </w:pPr>
    </w:p>
    <w:p w14:paraId="64A19D3E" w14:textId="77777777" w:rsidR="00D77C7C" w:rsidRPr="00447224" w:rsidRDefault="00D77C7C" w:rsidP="00636FEA">
      <w:pPr>
        <w:spacing w:after="100"/>
        <w:ind w:left="708"/>
        <w:jc w:val="both"/>
        <w:rPr>
          <w:rFonts w:ascii="Times New Roman" w:hAnsi="Times New Roman" w:cs="Times New Roman"/>
          <w:b/>
          <w:noProof/>
          <w:lang w:eastAsia="pt-BR"/>
        </w:rPr>
      </w:pPr>
      <w:r w:rsidRPr="00447224">
        <w:rPr>
          <w:rFonts w:ascii="Times New Roman" w:hAnsi="Times New Roman" w:cs="Times New Roman"/>
          <w:b/>
          <w:noProof/>
          <w:lang w:eastAsia="pt-BR"/>
        </w:rPr>
        <w:t>+ Como escolher meu formato de arquivo?</w:t>
      </w:r>
    </w:p>
    <w:p w14:paraId="271A33CF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447224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Outra t</w:t>
      </w:r>
      <w:r w:rsidRPr="00447224">
        <w:rPr>
          <w:rFonts w:ascii="Times New Roman" w:hAnsi="Times New Roman" w:cs="Times New Roman"/>
          <w:color w:val="FF0000"/>
        </w:rPr>
        <w:t>ela do Gabriel)</w:t>
      </w:r>
    </w:p>
    <w:p w14:paraId="33424F56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1EA667E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47224">
        <w:rPr>
          <w:rFonts w:ascii="Times New Roman" w:hAnsi="Times New Roman" w:cs="Times New Roman"/>
          <w:b/>
        </w:rPr>
        <w:t>CSV</w:t>
      </w:r>
    </w:p>
    <w:p w14:paraId="686AB7DA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11C1C5B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</w:rPr>
      </w:pPr>
      <w:r w:rsidRPr="00447224">
        <w:rPr>
          <w:rFonts w:ascii="Times New Roman" w:hAnsi="Times New Roman" w:cs="Times New Roman"/>
        </w:rPr>
        <w:t xml:space="preserve">O formato </w:t>
      </w:r>
      <w:proofErr w:type="gramStart"/>
      <w:r w:rsidRPr="00447224">
        <w:rPr>
          <w:rFonts w:ascii="Times New Roman" w:hAnsi="Times New Roman" w:cs="Times New Roman"/>
        </w:rPr>
        <w:t>CSV(</w:t>
      </w:r>
      <w:proofErr w:type="spellStart"/>
      <w:proofErr w:type="gramEnd"/>
      <w:r w:rsidRPr="00447224">
        <w:rPr>
          <w:rFonts w:ascii="Times New Roman" w:hAnsi="Times New Roman" w:cs="Times New Roman"/>
        </w:rPr>
        <w:t>Comma</w:t>
      </w:r>
      <w:proofErr w:type="spellEnd"/>
      <w:r w:rsidRPr="00447224">
        <w:rPr>
          <w:rFonts w:ascii="Times New Roman" w:hAnsi="Times New Roman" w:cs="Times New Roman"/>
        </w:rPr>
        <w:t xml:space="preserve"> </w:t>
      </w:r>
      <w:proofErr w:type="spellStart"/>
      <w:r w:rsidRPr="00447224">
        <w:rPr>
          <w:rFonts w:ascii="Times New Roman" w:hAnsi="Times New Roman" w:cs="Times New Roman"/>
        </w:rPr>
        <w:t>Separated</w:t>
      </w:r>
      <w:proofErr w:type="spellEnd"/>
      <w:r w:rsidRPr="00447224">
        <w:rPr>
          <w:rFonts w:ascii="Times New Roman" w:hAnsi="Times New Roman" w:cs="Times New Roman"/>
        </w:rPr>
        <w:t xml:space="preserve"> </w:t>
      </w:r>
      <w:proofErr w:type="spellStart"/>
      <w:r w:rsidRPr="00447224">
        <w:rPr>
          <w:rFonts w:ascii="Times New Roman" w:hAnsi="Times New Roman" w:cs="Times New Roman"/>
        </w:rPr>
        <w:t>Values</w:t>
      </w:r>
      <w:proofErr w:type="spellEnd"/>
      <w:r w:rsidRPr="00447224">
        <w:rPr>
          <w:rFonts w:ascii="Times New Roman" w:hAnsi="Times New Roman" w:cs="Times New Roman"/>
        </w:rPr>
        <w:t xml:space="preserve">) é um dos formatos mais utilizados para a troca de dados entre duas bases. Sua utilização tão abrangente se deve ao fato de poder ser lido, editado e gerado a partir tanto de bases de dados no formato SQL quanto de arquivos do Excel. A principal característica do formato é o fato de ser formado imitando uma tabela, com um cabeçalho contendo o nome das colunas, seguido de uma tripa de dados de um registro a cada linha. Como o nome já indica cada par de valores, tanto no cabeçalho quanto nas colunas, é separado por </w:t>
      </w:r>
      <w:proofErr w:type="gramStart"/>
      <w:r w:rsidRPr="00447224">
        <w:rPr>
          <w:rFonts w:ascii="Times New Roman" w:hAnsi="Times New Roman" w:cs="Times New Roman"/>
        </w:rPr>
        <w:t>vírgulas(</w:t>
      </w:r>
      <w:proofErr w:type="gramEnd"/>
      <w:r w:rsidRPr="00447224">
        <w:rPr>
          <w:rFonts w:ascii="Times New Roman" w:hAnsi="Times New Roman" w:cs="Times New Roman"/>
        </w:rPr>
        <w:t xml:space="preserve">,) ou pontos e vírgulas(;) </w:t>
      </w:r>
      <w:r w:rsidRPr="00447224">
        <w:rPr>
          <w:rFonts w:ascii="Times New Roman" w:hAnsi="Times New Roman" w:cs="Times New Roman"/>
          <w:strike/>
        </w:rPr>
        <w:t xml:space="preserve">portanto é necessário que esses caracteres não apareçam nas variáveis do arquivo. </w:t>
      </w:r>
    </w:p>
    <w:p w14:paraId="0E78BA0F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886939C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>Esse formato pode ser utilizado com ambos os tipos de envio.</w:t>
      </w:r>
    </w:p>
    <w:p w14:paraId="6DD9B06B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351F686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>Para utilizar esse formato é necessário que se utilize o modelo apresentado a seguir:</w:t>
      </w:r>
    </w:p>
    <w:p w14:paraId="0A6B640D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447224">
        <w:rPr>
          <w:rFonts w:ascii="Times New Roman" w:hAnsi="Times New Roman" w:cs="Times New Roman"/>
          <w:u w:val="single"/>
        </w:rPr>
        <w:t>Modelo CSV</w:t>
      </w:r>
    </w:p>
    <w:p w14:paraId="54E9F361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2E2AB3F8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74701DE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47224">
        <w:rPr>
          <w:rFonts w:ascii="Times New Roman" w:hAnsi="Times New Roman" w:cs="Times New Roman"/>
          <w:b/>
        </w:rPr>
        <w:t>XLS</w:t>
      </w:r>
    </w:p>
    <w:p w14:paraId="3A1F7425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3B788C1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 xml:space="preserve">Formato padrão do Microsoft Excel, o </w:t>
      </w:r>
      <w:proofErr w:type="gramStart"/>
      <w:r w:rsidRPr="00447224">
        <w:rPr>
          <w:rFonts w:ascii="Times New Roman" w:hAnsi="Times New Roman" w:cs="Times New Roman"/>
        </w:rPr>
        <w:t>XLS(</w:t>
      </w:r>
      <w:proofErr w:type="spellStart"/>
      <w:proofErr w:type="gramEnd"/>
      <w:r w:rsidRPr="00447224">
        <w:rPr>
          <w:rFonts w:ascii="Times New Roman" w:hAnsi="Times New Roman" w:cs="Times New Roman"/>
        </w:rPr>
        <w:t>XmL</w:t>
      </w:r>
      <w:proofErr w:type="spellEnd"/>
      <w:r w:rsidRPr="00447224">
        <w:rPr>
          <w:rFonts w:ascii="Times New Roman" w:hAnsi="Times New Roman" w:cs="Times New Roman"/>
        </w:rPr>
        <w:t xml:space="preserve"> </w:t>
      </w:r>
      <w:proofErr w:type="spellStart"/>
      <w:r w:rsidRPr="00447224">
        <w:rPr>
          <w:rFonts w:ascii="Times New Roman" w:hAnsi="Times New Roman" w:cs="Times New Roman"/>
        </w:rPr>
        <w:t>Spreadsheet</w:t>
      </w:r>
      <w:proofErr w:type="spellEnd"/>
      <w:r w:rsidRPr="00447224">
        <w:rPr>
          <w:rFonts w:ascii="Times New Roman" w:hAnsi="Times New Roman" w:cs="Times New Roman"/>
        </w:rPr>
        <w:t xml:space="preserve">) tem uma qualidade razoável e é simples de ser gerado </w:t>
      </w:r>
      <w:r w:rsidRPr="00447224">
        <w:rPr>
          <w:rFonts w:ascii="Times New Roman" w:hAnsi="Times New Roman" w:cs="Times New Roman"/>
          <w:strike/>
        </w:rPr>
        <w:t>pela ubiquidade</w:t>
      </w:r>
      <w:r w:rsidRPr="00447224">
        <w:rPr>
          <w:rFonts w:ascii="Times New Roman" w:hAnsi="Times New Roman" w:cs="Times New Roman"/>
        </w:rPr>
        <w:t xml:space="preserve"> pelo amplo </w:t>
      </w:r>
      <w:ins w:id="26" w:author="Felix Lopez" w:date="2016-04-01T13:12:00Z">
        <w:r w:rsidR="00704C03">
          <w:rPr>
            <w:rFonts w:ascii="Times New Roman" w:hAnsi="Times New Roman" w:cs="Times New Roman"/>
          </w:rPr>
          <w:t xml:space="preserve">uso </w:t>
        </w:r>
      </w:ins>
      <w:r w:rsidRPr="00447224">
        <w:rPr>
          <w:rFonts w:ascii="Times New Roman" w:hAnsi="Times New Roman" w:cs="Times New Roman"/>
        </w:rPr>
        <w:t xml:space="preserve">do </w:t>
      </w:r>
      <w:proofErr w:type="spellStart"/>
      <w:r w:rsidRPr="00447224">
        <w:rPr>
          <w:rFonts w:ascii="Times New Roman" w:hAnsi="Times New Roman" w:cs="Times New Roman"/>
        </w:rPr>
        <w:t>microsoft</w:t>
      </w:r>
      <w:proofErr w:type="spellEnd"/>
      <w:r w:rsidRPr="00447224">
        <w:rPr>
          <w:rFonts w:ascii="Times New Roman" w:hAnsi="Times New Roman" w:cs="Times New Roman"/>
        </w:rPr>
        <w:t xml:space="preserve"> office. Esse formato é exclusivo para uso com Upload de Arquivo.</w:t>
      </w:r>
    </w:p>
    <w:p w14:paraId="130641BD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214992B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>Para utilizar esse formato é necessário que se utilize o modelo apresentado a seguir:</w:t>
      </w:r>
    </w:p>
    <w:p w14:paraId="1B44F897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447224">
        <w:rPr>
          <w:rFonts w:ascii="Times New Roman" w:hAnsi="Times New Roman" w:cs="Times New Roman"/>
          <w:u w:val="single"/>
        </w:rPr>
        <w:t>Modelo XLS</w:t>
      </w:r>
    </w:p>
    <w:p w14:paraId="400176F9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133DF831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4B671916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47224">
        <w:rPr>
          <w:rFonts w:ascii="Times New Roman" w:hAnsi="Times New Roman" w:cs="Times New Roman"/>
          <w:b/>
        </w:rPr>
        <w:t>XML</w:t>
      </w:r>
    </w:p>
    <w:p w14:paraId="4D3A3E0D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>O formato XML (</w:t>
      </w:r>
      <w:proofErr w:type="spellStart"/>
      <w:proofErr w:type="gramStart"/>
      <w:r w:rsidRPr="00447224">
        <w:rPr>
          <w:rFonts w:ascii="Times New Roman" w:hAnsi="Times New Roman" w:cs="Times New Roman"/>
        </w:rPr>
        <w:t>eXtensible</w:t>
      </w:r>
      <w:proofErr w:type="spellEnd"/>
      <w:proofErr w:type="gramEnd"/>
      <w:r w:rsidRPr="00447224">
        <w:rPr>
          <w:rFonts w:ascii="Times New Roman" w:hAnsi="Times New Roman" w:cs="Times New Roman"/>
        </w:rPr>
        <w:t xml:space="preserve"> </w:t>
      </w:r>
      <w:proofErr w:type="spellStart"/>
      <w:r w:rsidRPr="00447224">
        <w:rPr>
          <w:rFonts w:ascii="Times New Roman" w:hAnsi="Times New Roman" w:cs="Times New Roman"/>
        </w:rPr>
        <w:t>Markup</w:t>
      </w:r>
      <w:proofErr w:type="spellEnd"/>
      <w:r w:rsidRPr="00447224">
        <w:rPr>
          <w:rFonts w:ascii="Times New Roman" w:hAnsi="Times New Roman" w:cs="Times New Roman"/>
        </w:rPr>
        <w:t xml:space="preserve"> </w:t>
      </w:r>
      <w:proofErr w:type="spellStart"/>
      <w:r w:rsidRPr="00447224">
        <w:rPr>
          <w:rFonts w:ascii="Times New Roman" w:hAnsi="Times New Roman" w:cs="Times New Roman"/>
        </w:rPr>
        <w:t>Language</w:t>
      </w:r>
      <w:proofErr w:type="spellEnd"/>
      <w:r w:rsidRPr="00447224">
        <w:rPr>
          <w:rFonts w:ascii="Times New Roman" w:hAnsi="Times New Roman" w:cs="Times New Roman"/>
        </w:rPr>
        <w:t xml:space="preserve">) é popularmente utilizado para a </w:t>
      </w:r>
      <w:proofErr w:type="spellStart"/>
      <w:r w:rsidRPr="00447224">
        <w:rPr>
          <w:rFonts w:ascii="Times New Roman" w:hAnsi="Times New Roman" w:cs="Times New Roman"/>
        </w:rPr>
        <w:t>tranferência</w:t>
      </w:r>
      <w:proofErr w:type="spellEnd"/>
      <w:r w:rsidRPr="00447224">
        <w:rPr>
          <w:rFonts w:ascii="Times New Roman" w:hAnsi="Times New Roman" w:cs="Times New Roman"/>
        </w:rPr>
        <w:t xml:space="preserve"> de dados binários nos quais é necessária um maior controle do dado recebido. Foi substituído pelo JSON para boa parte das aplicações mais simples já que adicionava uma complexidade alta e por vezes desnecessária ao processo. Sua principal vantagem é a quantidade de maneiras através das quais é possível verificar a veracidade do dado disponível.</w:t>
      </w:r>
    </w:p>
    <w:p w14:paraId="4E6B697D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9BAC86A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 xml:space="preserve">Esse formato é exclusivo para uso com </w:t>
      </w:r>
      <w:proofErr w:type="spellStart"/>
      <w:r w:rsidRPr="00447224">
        <w:rPr>
          <w:rFonts w:ascii="Times New Roman" w:hAnsi="Times New Roman" w:cs="Times New Roman"/>
        </w:rPr>
        <w:t>WebServices</w:t>
      </w:r>
      <w:proofErr w:type="spellEnd"/>
      <w:r w:rsidRPr="00447224">
        <w:rPr>
          <w:rFonts w:ascii="Times New Roman" w:hAnsi="Times New Roman" w:cs="Times New Roman"/>
        </w:rPr>
        <w:t>.</w:t>
      </w:r>
    </w:p>
    <w:p w14:paraId="5DA7427A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4AE3675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>Para utilizar esse formato é necessário que se utilize o modelo apresentado a seguir:</w:t>
      </w:r>
    </w:p>
    <w:p w14:paraId="5A6C152C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447224">
        <w:rPr>
          <w:rFonts w:ascii="Times New Roman" w:hAnsi="Times New Roman" w:cs="Times New Roman"/>
          <w:u w:val="single"/>
        </w:rPr>
        <w:t>Modelo XML</w:t>
      </w:r>
    </w:p>
    <w:p w14:paraId="7F751DC2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B03A771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47224">
        <w:rPr>
          <w:rFonts w:ascii="Times New Roman" w:hAnsi="Times New Roman" w:cs="Times New Roman"/>
          <w:b/>
        </w:rPr>
        <w:t>JSON</w:t>
      </w:r>
    </w:p>
    <w:p w14:paraId="663B7F94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>O formato JSON (</w:t>
      </w:r>
      <w:proofErr w:type="spellStart"/>
      <w:r w:rsidRPr="00447224">
        <w:rPr>
          <w:rFonts w:ascii="Times New Roman" w:hAnsi="Times New Roman" w:cs="Times New Roman"/>
        </w:rPr>
        <w:t>JavaScript</w:t>
      </w:r>
      <w:proofErr w:type="spellEnd"/>
      <w:r w:rsidRPr="00447224">
        <w:rPr>
          <w:rFonts w:ascii="Times New Roman" w:hAnsi="Times New Roman" w:cs="Times New Roman"/>
        </w:rPr>
        <w:t xml:space="preserve"> </w:t>
      </w:r>
      <w:proofErr w:type="spellStart"/>
      <w:r w:rsidRPr="00447224">
        <w:rPr>
          <w:rFonts w:ascii="Times New Roman" w:hAnsi="Times New Roman" w:cs="Times New Roman"/>
        </w:rPr>
        <w:t>Object</w:t>
      </w:r>
      <w:proofErr w:type="spellEnd"/>
      <w:r w:rsidRPr="00447224">
        <w:rPr>
          <w:rFonts w:ascii="Times New Roman" w:hAnsi="Times New Roman" w:cs="Times New Roman"/>
        </w:rPr>
        <w:t xml:space="preserve"> </w:t>
      </w:r>
      <w:proofErr w:type="spellStart"/>
      <w:r w:rsidRPr="00447224">
        <w:rPr>
          <w:rFonts w:ascii="Times New Roman" w:hAnsi="Times New Roman" w:cs="Times New Roman"/>
        </w:rPr>
        <w:t>Notation</w:t>
      </w:r>
      <w:proofErr w:type="spellEnd"/>
      <w:r w:rsidRPr="00447224">
        <w:rPr>
          <w:rFonts w:ascii="Times New Roman" w:hAnsi="Times New Roman" w:cs="Times New Roman"/>
        </w:rPr>
        <w:t xml:space="preserve">) é um formato de transferência de dados que apresenta cada elemento como um objeto com diversos atributos. Sua utilização cresce bastante ao longo do tempo, em especial pela sua simplicidade e fácil compreensão. Uma outra vantagem é que para os formatos utilizados em </w:t>
      </w:r>
      <w:proofErr w:type="spellStart"/>
      <w:r w:rsidRPr="00447224">
        <w:rPr>
          <w:rFonts w:ascii="Times New Roman" w:hAnsi="Times New Roman" w:cs="Times New Roman"/>
        </w:rPr>
        <w:t>WebServices</w:t>
      </w:r>
      <w:proofErr w:type="spellEnd"/>
      <w:r w:rsidRPr="00447224">
        <w:rPr>
          <w:rFonts w:ascii="Times New Roman" w:hAnsi="Times New Roman" w:cs="Times New Roman"/>
        </w:rPr>
        <w:t xml:space="preserve"> ele é mais leve que o outro formato popular, o </w:t>
      </w:r>
      <w:proofErr w:type="spellStart"/>
      <w:r w:rsidRPr="00447224">
        <w:rPr>
          <w:rFonts w:ascii="Times New Roman" w:hAnsi="Times New Roman" w:cs="Times New Roman"/>
        </w:rPr>
        <w:t>xml</w:t>
      </w:r>
      <w:proofErr w:type="spellEnd"/>
      <w:r w:rsidRPr="00447224">
        <w:rPr>
          <w:rFonts w:ascii="Times New Roman" w:hAnsi="Times New Roman" w:cs="Times New Roman"/>
        </w:rPr>
        <w:t>.</w:t>
      </w:r>
    </w:p>
    <w:p w14:paraId="139A2F54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D1665D6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 xml:space="preserve">Esse formato é exclusivo para uso com </w:t>
      </w:r>
      <w:proofErr w:type="spellStart"/>
      <w:r w:rsidRPr="00447224">
        <w:rPr>
          <w:rFonts w:ascii="Times New Roman" w:hAnsi="Times New Roman" w:cs="Times New Roman"/>
        </w:rPr>
        <w:t>WebServices</w:t>
      </w:r>
      <w:proofErr w:type="spellEnd"/>
      <w:r w:rsidRPr="00447224">
        <w:rPr>
          <w:rFonts w:ascii="Times New Roman" w:hAnsi="Times New Roman" w:cs="Times New Roman"/>
        </w:rPr>
        <w:t>.</w:t>
      </w:r>
    </w:p>
    <w:p w14:paraId="7F4D7EAE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B01E567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7224">
        <w:rPr>
          <w:rFonts w:ascii="Times New Roman" w:hAnsi="Times New Roman" w:cs="Times New Roman"/>
        </w:rPr>
        <w:t>Para utilizar esse formato é necessário que se utilize o modelo apresentado a seguir:</w:t>
      </w:r>
    </w:p>
    <w:p w14:paraId="72CA748F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447224">
        <w:rPr>
          <w:rFonts w:ascii="Times New Roman" w:hAnsi="Times New Roman" w:cs="Times New Roman"/>
          <w:u w:val="single"/>
        </w:rPr>
        <w:t>Modelo JSON</w:t>
      </w:r>
    </w:p>
    <w:p w14:paraId="5BE6917A" w14:textId="77777777" w:rsidR="00636FEA" w:rsidRDefault="00636FEA" w:rsidP="00636FEA">
      <w:pPr>
        <w:spacing w:after="100"/>
        <w:ind w:left="708"/>
        <w:jc w:val="both"/>
        <w:rPr>
          <w:rFonts w:ascii="Times New Roman" w:hAnsi="Times New Roman" w:cs="Times New Roman"/>
          <w:b/>
          <w:noProof/>
          <w:lang w:eastAsia="pt-BR"/>
        </w:rPr>
      </w:pPr>
    </w:p>
    <w:p w14:paraId="3767D528" w14:textId="77777777" w:rsidR="00D77C7C" w:rsidRPr="00447224" w:rsidRDefault="00D77C7C" w:rsidP="00636FEA">
      <w:pPr>
        <w:spacing w:after="100"/>
        <w:ind w:left="708"/>
        <w:jc w:val="both"/>
        <w:rPr>
          <w:rFonts w:ascii="Times New Roman" w:hAnsi="Times New Roman" w:cs="Times New Roman"/>
          <w:b/>
          <w:noProof/>
          <w:lang w:eastAsia="pt-BR"/>
        </w:rPr>
      </w:pPr>
      <w:r w:rsidRPr="00447224">
        <w:rPr>
          <w:rFonts w:ascii="Times New Roman" w:hAnsi="Times New Roman" w:cs="Times New Roman"/>
          <w:b/>
          <w:noProof/>
          <w:lang w:eastAsia="pt-BR"/>
        </w:rPr>
        <w:t>+ Quais são os dados obrigatórios que devo enviar?</w:t>
      </w:r>
    </w:p>
    <w:p w14:paraId="25691F39" w14:textId="16A07B6F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47224">
        <w:rPr>
          <w:rFonts w:ascii="Times New Roman" w:eastAsia="Calibri" w:hAnsi="Times New Roman" w:cs="Times New Roman"/>
        </w:rPr>
        <w:t xml:space="preserve">O arquivo é dividido nos grandes </w:t>
      </w:r>
      <w:r>
        <w:rPr>
          <w:rFonts w:ascii="Times New Roman" w:eastAsia="Calibri" w:hAnsi="Times New Roman" w:cs="Times New Roman"/>
        </w:rPr>
        <w:t>grupos:</w:t>
      </w:r>
      <w:r w:rsidRPr="00447224">
        <w:rPr>
          <w:rFonts w:ascii="Times New Roman" w:eastAsia="Calibri" w:hAnsi="Times New Roman" w:cs="Times New Roman"/>
        </w:rPr>
        <w:t xml:space="preserve"> “</w:t>
      </w:r>
      <w:r>
        <w:rPr>
          <w:rFonts w:ascii="Times New Roman" w:eastAsia="Calibri" w:hAnsi="Times New Roman" w:cs="Times New Roman"/>
        </w:rPr>
        <w:t>Campos</w:t>
      </w:r>
      <w:r w:rsidRPr="00447224">
        <w:rPr>
          <w:rFonts w:ascii="Times New Roman" w:eastAsia="Calibri" w:hAnsi="Times New Roman" w:cs="Times New Roman"/>
        </w:rPr>
        <w:t xml:space="preserve"> obrigatóri</w:t>
      </w:r>
      <w:r>
        <w:rPr>
          <w:rFonts w:ascii="Times New Roman" w:eastAsia="Calibri" w:hAnsi="Times New Roman" w:cs="Times New Roman"/>
        </w:rPr>
        <w:t>o</w:t>
      </w:r>
      <w:r w:rsidRPr="00447224">
        <w:rPr>
          <w:rFonts w:ascii="Times New Roman" w:eastAsia="Calibri" w:hAnsi="Times New Roman" w:cs="Times New Roman"/>
        </w:rPr>
        <w:t>s” e “</w:t>
      </w:r>
      <w:r>
        <w:rPr>
          <w:rFonts w:ascii="Times New Roman" w:eastAsia="Calibri" w:hAnsi="Times New Roman" w:cs="Times New Roman"/>
        </w:rPr>
        <w:t>Campos</w:t>
      </w:r>
      <w:r w:rsidRPr="00447224">
        <w:rPr>
          <w:rFonts w:ascii="Times New Roman" w:eastAsia="Calibri" w:hAnsi="Times New Roman" w:cs="Times New Roman"/>
        </w:rPr>
        <w:t xml:space="preserve"> não-obrigatóri</w:t>
      </w:r>
      <w:r>
        <w:rPr>
          <w:rFonts w:ascii="Times New Roman" w:eastAsia="Calibri" w:hAnsi="Times New Roman" w:cs="Times New Roman"/>
        </w:rPr>
        <w:t>o</w:t>
      </w:r>
      <w:r w:rsidRPr="00447224">
        <w:rPr>
          <w:rFonts w:ascii="Times New Roman" w:eastAsia="Calibri" w:hAnsi="Times New Roman" w:cs="Times New Roman"/>
        </w:rPr>
        <w:t xml:space="preserve">s, mas desejáveis”. </w:t>
      </w:r>
      <w:r>
        <w:rPr>
          <w:rFonts w:ascii="Times New Roman" w:eastAsia="Calibri" w:hAnsi="Times New Roman" w:cs="Times New Roman"/>
        </w:rPr>
        <w:t>Os</w:t>
      </w:r>
      <w:r w:rsidRPr="00447224">
        <w:rPr>
          <w:rFonts w:ascii="Times New Roman" w:eastAsia="Calibri" w:hAnsi="Times New Roman" w:cs="Times New Roman"/>
        </w:rPr>
        <w:t xml:space="preserve"> “</w:t>
      </w:r>
      <w:r>
        <w:rPr>
          <w:rFonts w:ascii="Times New Roman" w:eastAsia="Calibri" w:hAnsi="Times New Roman" w:cs="Times New Roman"/>
        </w:rPr>
        <w:t xml:space="preserve">Campos </w:t>
      </w:r>
      <w:r w:rsidRPr="00447224">
        <w:rPr>
          <w:rFonts w:ascii="Times New Roman" w:eastAsia="Calibri" w:hAnsi="Times New Roman" w:cs="Times New Roman"/>
        </w:rPr>
        <w:t>obrigatóri</w:t>
      </w:r>
      <w:r>
        <w:rPr>
          <w:rFonts w:ascii="Times New Roman" w:eastAsia="Calibri" w:hAnsi="Times New Roman" w:cs="Times New Roman"/>
        </w:rPr>
        <w:t>o</w:t>
      </w:r>
      <w:r w:rsidRPr="00447224">
        <w:rPr>
          <w:rFonts w:ascii="Times New Roman" w:eastAsia="Calibri" w:hAnsi="Times New Roman" w:cs="Times New Roman"/>
        </w:rPr>
        <w:t>s” são indispensáveis para que base de dados possa ser carregada no Mapa.</w:t>
      </w:r>
      <w:r>
        <w:rPr>
          <w:rFonts w:ascii="Times New Roman" w:eastAsia="Calibri" w:hAnsi="Times New Roman" w:cs="Times New Roman"/>
        </w:rPr>
        <w:t xml:space="preserve"> Lembre-se: a base deve conter </w:t>
      </w:r>
      <w:ins w:id="27" w:author="Felix Lopez" w:date="2016-04-01T13:12:00Z">
        <w:r w:rsidR="00704C03">
          <w:rPr>
            <w:rFonts w:ascii="Times New Roman" w:eastAsia="Calibri" w:hAnsi="Times New Roman" w:cs="Times New Roman"/>
          </w:rPr>
          <w:t>TODOS</w:t>
        </w:r>
      </w:ins>
      <w:del w:id="28" w:author="Felix Lopez" w:date="2016-04-01T13:12:00Z">
        <w:r w:rsidDel="00704C03">
          <w:rPr>
            <w:rFonts w:ascii="Times New Roman" w:eastAsia="Calibri" w:hAnsi="Times New Roman" w:cs="Times New Roman"/>
          </w:rPr>
          <w:delText>pelo menos</w:delText>
        </w:r>
      </w:del>
      <w:r>
        <w:rPr>
          <w:rFonts w:ascii="Times New Roman" w:eastAsia="Calibri" w:hAnsi="Times New Roman" w:cs="Times New Roman"/>
        </w:rPr>
        <w:t xml:space="preserve"> os </w:t>
      </w:r>
      <w:r w:rsidRPr="00704C03">
        <w:rPr>
          <w:rFonts w:ascii="Times New Roman" w:eastAsia="Calibri" w:hAnsi="Times New Roman" w:cs="Times New Roman"/>
          <w:b/>
          <w:rPrChange w:id="29" w:author="Felix Lopez" w:date="2016-04-01T13:12:00Z">
            <w:rPr>
              <w:rFonts w:ascii="Times New Roman" w:eastAsia="Calibri" w:hAnsi="Times New Roman" w:cs="Times New Roman"/>
            </w:rPr>
          </w:rPrChange>
        </w:rPr>
        <w:t>campos obrigatórios</w:t>
      </w:r>
      <w:r>
        <w:rPr>
          <w:rFonts w:ascii="Times New Roman" w:eastAsia="Calibri" w:hAnsi="Times New Roman" w:cs="Times New Roman"/>
        </w:rPr>
        <w:t xml:space="preserve">. Os campos não precisam ter o mesmo nome, mas devem apresentar o tipo de informação demandada. Por isso, explicamos abaixo que tipo de informação desejamos em cada campo. </w:t>
      </w:r>
    </w:p>
    <w:p w14:paraId="4CDF9051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37B05FA0" w14:textId="0CEDE80A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47224">
        <w:rPr>
          <w:rFonts w:ascii="Times New Roman" w:eastAsia="Calibri" w:hAnsi="Times New Roman" w:cs="Times New Roman"/>
        </w:rPr>
        <w:t xml:space="preserve">Observamos que o termo “PROPONENTE”, presente nos campos solicitados, </w:t>
      </w:r>
      <w:ins w:id="30" w:author="Felix Lopez" w:date="2016-04-01T13:12:00Z">
        <w:r w:rsidR="00704C03">
          <w:rPr>
            <w:rFonts w:ascii="Times New Roman" w:eastAsia="Calibri" w:hAnsi="Times New Roman" w:cs="Times New Roman"/>
          </w:rPr>
          <w:t>deve</w:t>
        </w:r>
      </w:ins>
      <w:del w:id="31" w:author="Felix Lopez" w:date="2016-04-01T13:12:00Z">
        <w:r w:rsidRPr="00447224" w:rsidDel="00704C03">
          <w:rPr>
            <w:rFonts w:ascii="Times New Roman" w:eastAsia="Calibri" w:hAnsi="Times New Roman" w:cs="Times New Roman"/>
          </w:rPr>
          <w:delText>pode</w:delText>
        </w:r>
      </w:del>
      <w:r w:rsidRPr="00447224">
        <w:rPr>
          <w:rFonts w:ascii="Times New Roman" w:eastAsia="Calibri" w:hAnsi="Times New Roman" w:cs="Times New Roman"/>
        </w:rPr>
        <w:t xml:space="preserve"> ser entendido como a </w:t>
      </w:r>
      <w:ins w:id="32" w:author="Felix Lopez" w:date="2016-04-01T13:13:00Z">
        <w:r w:rsidR="00704C03">
          <w:rPr>
            <w:rFonts w:ascii="Times New Roman" w:eastAsia="Calibri" w:hAnsi="Times New Roman" w:cs="Times New Roman"/>
          </w:rPr>
          <w:t>OSC</w:t>
        </w:r>
      </w:ins>
      <w:del w:id="33" w:author="Felix Lopez" w:date="2016-04-01T13:13:00Z">
        <w:r w:rsidRPr="00447224" w:rsidDel="00704C03">
          <w:rPr>
            <w:rFonts w:ascii="Times New Roman" w:eastAsia="Calibri" w:hAnsi="Times New Roman" w:cs="Times New Roman"/>
          </w:rPr>
          <w:delText>entidade sem fins lucrativos</w:delText>
        </w:r>
      </w:del>
      <w:r w:rsidRPr="00447224">
        <w:rPr>
          <w:rFonts w:ascii="Times New Roman" w:eastAsia="Calibri" w:hAnsi="Times New Roman" w:cs="Times New Roman"/>
        </w:rPr>
        <w:t xml:space="preserve"> com </w:t>
      </w:r>
      <w:ins w:id="34" w:author="Felix Lopez" w:date="2016-04-01T13:13:00Z">
        <w:r w:rsidR="00F73EE5">
          <w:rPr>
            <w:rFonts w:ascii="Times New Roman" w:eastAsia="Calibri" w:hAnsi="Times New Roman" w:cs="Times New Roman"/>
          </w:rPr>
          <w:t>a qual</w:t>
        </w:r>
      </w:ins>
      <w:del w:id="35" w:author="Felix Lopez" w:date="2016-04-01T13:13:00Z">
        <w:r w:rsidRPr="00447224" w:rsidDel="00F73EE5">
          <w:rPr>
            <w:rFonts w:ascii="Times New Roman" w:eastAsia="Calibri" w:hAnsi="Times New Roman" w:cs="Times New Roman"/>
          </w:rPr>
          <w:delText>que</w:delText>
        </w:r>
      </w:del>
      <w:r w:rsidRPr="00447224">
        <w:rPr>
          <w:rFonts w:ascii="Times New Roman" w:eastAsia="Calibri" w:hAnsi="Times New Roman" w:cs="Times New Roman"/>
        </w:rPr>
        <w:t xml:space="preserve"> o governo celebra </w:t>
      </w:r>
      <w:ins w:id="36" w:author="Felix Lopez" w:date="2016-04-01T13:13:00Z">
        <w:r w:rsidR="00F73EE5">
          <w:rPr>
            <w:rFonts w:ascii="Times New Roman" w:eastAsia="Calibri" w:hAnsi="Times New Roman" w:cs="Times New Roman"/>
          </w:rPr>
          <w:t xml:space="preserve">a </w:t>
        </w:r>
      </w:ins>
      <w:proofErr w:type="gramStart"/>
      <w:r w:rsidRPr="00447224">
        <w:rPr>
          <w:rFonts w:ascii="Times New Roman" w:eastAsia="Calibri" w:hAnsi="Times New Roman" w:cs="Times New Roman"/>
        </w:rPr>
        <w:t>parceria.</w:t>
      </w:r>
      <w:proofErr w:type="gramEnd"/>
      <w:del w:id="37" w:author="Felix Lopez" w:date="2016-04-01T13:13:00Z">
        <w:r w:rsidRPr="00447224" w:rsidDel="00F73EE5">
          <w:rPr>
            <w:rFonts w:ascii="Times New Roman" w:eastAsia="Calibri" w:hAnsi="Times New Roman" w:cs="Times New Roman"/>
          </w:rPr>
          <w:delText xml:space="preserve"> Em outras palavras, proponente é a OSC que recebe apoio do governo.</w:delText>
        </w:r>
      </w:del>
    </w:p>
    <w:p w14:paraId="04513BB2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3B6BC27A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</w:pPr>
      <w:r w:rsidRPr="00141A55">
        <w:rPr>
          <w:rFonts w:ascii="Times New Roman" w:eastAsia="Calibri" w:hAnsi="Times New Roman" w:cs="Times New Roman"/>
          <w:color w:val="000000"/>
        </w:rPr>
        <w:t xml:space="preserve">Segue abaixo uma orientação detalhada do tipo de informação solicitada </w:t>
      </w:r>
      <w:r>
        <w:rPr>
          <w:rFonts w:ascii="Times New Roman" w:eastAsia="Calibri" w:hAnsi="Times New Roman" w:cs="Times New Roman"/>
          <w:color w:val="000000"/>
        </w:rPr>
        <w:t xml:space="preserve">nos </w:t>
      </w:r>
      <w:r w:rsidRPr="00447224">
        <w:rPr>
          <w:rFonts w:ascii="Times New Roman" w:eastAsia="Calibri" w:hAnsi="Times New Roman" w:cs="Times New Roman"/>
          <w:color w:val="000000"/>
        </w:rPr>
        <w:t>“</w:t>
      </w:r>
      <w:r>
        <w:rPr>
          <w:rFonts w:ascii="Times New Roman" w:eastAsia="Calibri" w:hAnsi="Times New Roman" w:cs="Times New Roman"/>
          <w:color w:val="000000"/>
        </w:rPr>
        <w:t>Campos</w:t>
      </w:r>
      <w:r w:rsidRPr="00141A55"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 xml:space="preserve"> Obrigatóri</w:t>
      </w:r>
      <w:r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o</w:t>
      </w:r>
      <w:r w:rsidRPr="00141A55"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s</w:t>
      </w:r>
      <w:r w:rsidRPr="00447224"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”:</w:t>
      </w:r>
    </w:p>
    <w:p w14:paraId="30109F9B" w14:textId="77777777" w:rsidR="00D77C7C" w:rsidRPr="00141A55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14:paraId="08C7DC9F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141A55">
        <w:rPr>
          <w:rFonts w:ascii="Times New Roman" w:eastAsia="Calibri" w:hAnsi="Times New Roman" w:cs="Times New Roman"/>
          <w:b/>
          <w:bCs/>
          <w:color w:val="000000"/>
        </w:rPr>
        <w:t>1. N</w:t>
      </w:r>
      <w:r w:rsidR="00D66A79">
        <w:rPr>
          <w:rFonts w:ascii="Times New Roman" w:eastAsia="Calibri" w:hAnsi="Times New Roman" w:cs="Times New Roman"/>
          <w:b/>
          <w:bCs/>
          <w:color w:val="000000"/>
        </w:rPr>
        <w:t>úmero da parceria</w:t>
      </w:r>
      <w:r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: </w:t>
      </w:r>
      <w:r w:rsidR="00D66A79">
        <w:rPr>
          <w:rFonts w:ascii="Times New Roman" w:eastAsia="Calibri" w:hAnsi="Times New Roman" w:cs="Times New Roman"/>
          <w:color w:val="000000"/>
        </w:rPr>
        <w:t>Código numérico que identifica a parceria assinada</w:t>
      </w:r>
      <w:r w:rsidRPr="00141A55">
        <w:rPr>
          <w:rFonts w:ascii="Times New Roman" w:eastAsia="Calibri" w:hAnsi="Times New Roman" w:cs="Times New Roman"/>
          <w:color w:val="000000"/>
        </w:rPr>
        <w:t>. Apenas números. Podem aparecer terminologias distintas, como “número de empenho”, “número do processo” ou “transferência”. O importante é que o campo contenha um código que identifique um único convênio, mesmo que seja o valor de apenas uma de suas parcelas pagas (neste caso, o número deve se repetir em outras parcelas pagas para o mesmo convênio)</w:t>
      </w:r>
      <w:r w:rsidRPr="00447224">
        <w:rPr>
          <w:rFonts w:ascii="Times New Roman" w:eastAsia="Calibri" w:hAnsi="Times New Roman" w:cs="Times New Roman"/>
          <w:color w:val="000000"/>
        </w:rPr>
        <w:t>.</w:t>
      </w:r>
    </w:p>
    <w:p w14:paraId="76677508" w14:textId="77777777" w:rsidR="00D77C7C" w:rsidRPr="00141A55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7A01B9BA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2. Data de início: </w:t>
      </w:r>
      <w:r w:rsidRPr="00141A55">
        <w:rPr>
          <w:rFonts w:ascii="Times New Roman" w:eastAsia="Calibri" w:hAnsi="Times New Roman" w:cs="Times New Roman"/>
          <w:color w:val="000000"/>
        </w:rPr>
        <w:t xml:space="preserve">Data em que o convênio foi assinado ou publicado </w:t>
      </w:r>
      <w:r w:rsidRPr="00447224">
        <w:rPr>
          <w:rFonts w:ascii="Times New Roman" w:eastAsia="Calibri" w:hAnsi="Times New Roman" w:cs="Times New Roman"/>
          <w:color w:val="000000"/>
        </w:rPr>
        <w:t xml:space="preserve">no formato </w:t>
      </w:r>
      <w:r w:rsidRPr="00141A55">
        <w:rPr>
          <w:rFonts w:ascii="Times New Roman" w:eastAsia="Calibri" w:hAnsi="Times New Roman" w:cs="Times New Roman"/>
          <w:color w:val="000000"/>
        </w:rPr>
        <w:t xml:space="preserve">DD/MM/AAAA. Desejamos aqui saber quando a parceria foi iniciada. </w:t>
      </w:r>
    </w:p>
    <w:p w14:paraId="2F3EFE4C" w14:textId="77777777" w:rsidR="00D77C7C" w:rsidRPr="00141A55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1EAE687A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47224">
        <w:rPr>
          <w:rFonts w:ascii="Times New Roman" w:eastAsia="Calibri" w:hAnsi="Times New Roman" w:cs="Times New Roman"/>
          <w:b/>
          <w:bCs/>
          <w:color w:val="000000"/>
        </w:rPr>
        <w:t>3</w:t>
      </w:r>
      <w:r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. Data de conclusão: </w:t>
      </w:r>
      <w:r w:rsidRPr="00141A55">
        <w:rPr>
          <w:rFonts w:ascii="Times New Roman" w:eastAsia="Calibri" w:hAnsi="Times New Roman" w:cs="Times New Roman"/>
          <w:color w:val="000000"/>
        </w:rPr>
        <w:t xml:space="preserve">Data oficialmente prevista de conclusão do convênio, no formato DD/MM/AAAA. </w:t>
      </w:r>
    </w:p>
    <w:p w14:paraId="23EAD302" w14:textId="77777777" w:rsidR="00D77C7C" w:rsidRPr="00141A55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02ADC088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47224">
        <w:rPr>
          <w:rFonts w:ascii="Times New Roman" w:eastAsia="Calibri" w:hAnsi="Times New Roman" w:cs="Times New Roman"/>
          <w:b/>
          <w:bCs/>
          <w:color w:val="000000"/>
        </w:rPr>
        <w:t>4</w:t>
      </w:r>
      <w:r w:rsidR="00D66A79">
        <w:rPr>
          <w:rFonts w:ascii="Times New Roman" w:eastAsia="Calibri" w:hAnsi="Times New Roman" w:cs="Times New Roman"/>
          <w:b/>
          <w:bCs/>
          <w:color w:val="000000"/>
        </w:rPr>
        <w:t>. Situação da parceria</w:t>
      </w:r>
      <w:r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: </w:t>
      </w:r>
      <w:r w:rsidRPr="00141A55">
        <w:rPr>
          <w:rFonts w:ascii="Times New Roman" w:eastAsia="Calibri" w:hAnsi="Times New Roman" w:cs="Times New Roman"/>
          <w:color w:val="000000"/>
        </w:rPr>
        <w:t>Este campo refere-se ao status da</w:t>
      </w:r>
      <w:r w:rsidRPr="00447224">
        <w:rPr>
          <w:rFonts w:ascii="Times New Roman" w:eastAsia="Calibri" w:hAnsi="Times New Roman" w:cs="Times New Roman"/>
          <w:color w:val="000000"/>
        </w:rPr>
        <w:t xml:space="preserve"> parceria</w:t>
      </w:r>
      <w:r w:rsidRPr="00141A55">
        <w:rPr>
          <w:rFonts w:ascii="Times New Roman" w:eastAsia="Calibri" w:hAnsi="Times New Roman" w:cs="Times New Roman"/>
          <w:color w:val="000000"/>
        </w:rPr>
        <w:t xml:space="preserve">: se ela está em execução, foi finalizada, foi cancelada, está suspensa etc. Embora possamos saber a data de início e finalização, é usual que as bases apresentem também outras etapas do processo, como as referentes à análise da prestação de contas por parte da OSC. </w:t>
      </w:r>
    </w:p>
    <w:p w14:paraId="5EBFDBD9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016207C1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47224">
        <w:rPr>
          <w:rFonts w:ascii="Times New Roman" w:eastAsia="Calibri" w:hAnsi="Times New Roman" w:cs="Times New Roman"/>
          <w:b/>
          <w:color w:val="000000"/>
        </w:rPr>
        <w:t>5. Tipo de parceria:</w:t>
      </w:r>
      <w:r w:rsidRPr="00447224">
        <w:rPr>
          <w:rFonts w:ascii="Times New Roman" w:eastAsia="Calibri" w:hAnsi="Times New Roman" w:cs="Times New Roman"/>
          <w:color w:val="000000"/>
        </w:rPr>
        <w:t xml:space="preserve"> O instrumento de parceria estabelecido entre o governo e a OSC pode variar, dependendo da finalidade da parceria, da natureza da OSC e da legislação de referência. Podem ser “Convênio”, “Termo de parceria”, “Contrato de gestão”, “Termo de fomento”, “Termo de colaboração”, “Acordo de cooperação”, entre outros. </w:t>
      </w:r>
    </w:p>
    <w:p w14:paraId="28D01B28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52AE8F2B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6. Valor total: </w:t>
      </w:r>
      <w:r w:rsidRPr="00141A55">
        <w:rPr>
          <w:rFonts w:ascii="Times New Roman" w:eastAsia="Calibri" w:hAnsi="Times New Roman" w:cs="Times New Roman"/>
          <w:color w:val="000000"/>
        </w:rPr>
        <w:t>Valor total aprovado da parceria</w:t>
      </w:r>
      <w:r>
        <w:rPr>
          <w:rFonts w:ascii="Times New Roman" w:eastAsia="Calibri" w:hAnsi="Times New Roman" w:cs="Times New Roman"/>
          <w:color w:val="000000"/>
        </w:rPr>
        <w:t>. Este campo deve conter</w:t>
      </w:r>
      <w:r w:rsidRPr="00141A55">
        <w:rPr>
          <w:rFonts w:ascii="Times New Roman" w:eastAsia="Calibri" w:hAnsi="Times New Roman" w:cs="Times New Roman"/>
          <w:color w:val="000000"/>
        </w:rPr>
        <w:t xml:space="preserve"> APENAS números</w:t>
      </w:r>
      <w:r w:rsidRPr="00447224">
        <w:rPr>
          <w:rFonts w:ascii="Times New Roman" w:eastAsia="Calibri" w:hAnsi="Times New Roman" w:cs="Times New Roman"/>
          <w:color w:val="000000"/>
        </w:rPr>
        <w:t xml:space="preserve"> e vírgula</w:t>
      </w:r>
      <w:r>
        <w:rPr>
          <w:rFonts w:ascii="Times New Roman" w:eastAsia="Calibri" w:hAnsi="Times New Roman" w:cs="Times New Roman"/>
          <w:color w:val="000000"/>
        </w:rPr>
        <w:t xml:space="preserve"> (ou </w:t>
      </w:r>
      <w:r w:rsidRPr="00447224">
        <w:rPr>
          <w:rFonts w:ascii="Times New Roman" w:eastAsia="Calibri" w:hAnsi="Times New Roman" w:cs="Times New Roman"/>
          <w:color w:val="000000"/>
        </w:rPr>
        <w:t>ponto</w:t>
      </w:r>
      <w:r>
        <w:rPr>
          <w:rFonts w:ascii="Times New Roman" w:eastAsia="Calibri" w:hAnsi="Times New Roman" w:cs="Times New Roman"/>
          <w:color w:val="000000"/>
        </w:rPr>
        <w:t>),</w:t>
      </w:r>
      <w:r w:rsidRPr="00447224">
        <w:rPr>
          <w:rFonts w:ascii="Times New Roman" w:eastAsia="Calibri" w:hAnsi="Times New Roman" w:cs="Times New Roman"/>
          <w:color w:val="000000"/>
        </w:rPr>
        <w:t xml:space="preserve"> para indicar os centavos</w:t>
      </w:r>
      <w:r w:rsidRPr="00141A55">
        <w:rPr>
          <w:rFonts w:ascii="Times New Roman" w:eastAsia="Calibri" w:hAnsi="Times New Roman" w:cs="Times New Roman"/>
          <w:color w:val="000000"/>
        </w:rPr>
        <w:t xml:space="preserve">. Não é necessário indicar a moeda. </w:t>
      </w:r>
    </w:p>
    <w:p w14:paraId="0DB74E76" w14:textId="77777777" w:rsidR="00D77C7C" w:rsidRPr="00141A55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4C49BAF7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7. Valor pago: </w:t>
      </w:r>
      <w:r w:rsidRPr="00141A55">
        <w:rPr>
          <w:rFonts w:ascii="Times New Roman" w:eastAsia="Calibri" w:hAnsi="Times New Roman" w:cs="Times New Roman"/>
          <w:color w:val="000000"/>
        </w:rPr>
        <w:t xml:space="preserve">Valor desembolsado para </w:t>
      </w:r>
      <w:r w:rsidRPr="00447224">
        <w:rPr>
          <w:rFonts w:ascii="Times New Roman" w:eastAsia="Calibri" w:hAnsi="Times New Roman" w:cs="Times New Roman"/>
          <w:color w:val="000000"/>
        </w:rPr>
        <w:t xml:space="preserve">a execução da parceria, acumulado até a data da </w:t>
      </w:r>
      <w:r w:rsidRPr="00141A55">
        <w:rPr>
          <w:rFonts w:ascii="Times New Roman" w:eastAsia="Calibri" w:hAnsi="Times New Roman" w:cs="Times New Roman"/>
          <w:color w:val="000000"/>
        </w:rPr>
        <w:t xml:space="preserve">extração da base de dados. </w:t>
      </w:r>
      <w:r>
        <w:rPr>
          <w:rFonts w:ascii="Times New Roman" w:eastAsia="Calibri" w:hAnsi="Times New Roman" w:cs="Times New Roman"/>
          <w:color w:val="000000"/>
        </w:rPr>
        <w:t>Este campo deve conter</w:t>
      </w:r>
      <w:r w:rsidRPr="00141A55">
        <w:rPr>
          <w:rFonts w:ascii="Times New Roman" w:eastAsia="Calibri" w:hAnsi="Times New Roman" w:cs="Times New Roman"/>
          <w:color w:val="000000"/>
        </w:rPr>
        <w:t xml:space="preserve"> APENAS números </w:t>
      </w:r>
      <w:r w:rsidRPr="00447224">
        <w:rPr>
          <w:rFonts w:ascii="Times New Roman" w:eastAsia="Calibri" w:hAnsi="Times New Roman" w:cs="Times New Roman"/>
          <w:color w:val="000000"/>
        </w:rPr>
        <w:t xml:space="preserve">e vírgula/ponto para indicar os centavos. </w:t>
      </w:r>
      <w:r w:rsidRPr="00141A55">
        <w:rPr>
          <w:rFonts w:ascii="Times New Roman" w:eastAsia="Calibri" w:hAnsi="Times New Roman" w:cs="Times New Roman"/>
          <w:color w:val="000000"/>
        </w:rPr>
        <w:t xml:space="preserve">Não é necessário indicar a moeda. </w:t>
      </w:r>
    </w:p>
    <w:p w14:paraId="4396751D" w14:textId="77777777" w:rsidR="00D77C7C" w:rsidRPr="00141A55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7E17BC23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8. Órgão concedente: </w:t>
      </w:r>
      <w:r w:rsidRPr="00141A55">
        <w:rPr>
          <w:rFonts w:ascii="Times New Roman" w:eastAsia="Calibri" w:hAnsi="Times New Roman" w:cs="Times New Roman"/>
          <w:color w:val="000000"/>
        </w:rPr>
        <w:t>Nome do órgão público estadual/municipal responsável por realizar a parceria com a OSC. Se o nome não for abreviado, melhor. Verificou-se que alguns portais da transparência usam a seguinte terminologia alternativa: “Concedente”, “Unidade”, “Unidade Gestora”, “Órgão”</w:t>
      </w:r>
      <w:r>
        <w:rPr>
          <w:rFonts w:ascii="Times New Roman" w:eastAsia="Calibri" w:hAnsi="Times New Roman" w:cs="Times New Roman"/>
          <w:color w:val="000000"/>
        </w:rPr>
        <w:t>, entre outros</w:t>
      </w:r>
      <w:r w:rsidRPr="00141A55">
        <w:rPr>
          <w:rFonts w:ascii="Times New Roman" w:eastAsia="Calibri" w:hAnsi="Times New Roman" w:cs="Times New Roman"/>
          <w:color w:val="000000"/>
        </w:rPr>
        <w:t xml:space="preserve">. </w:t>
      </w:r>
    </w:p>
    <w:p w14:paraId="6F998C6A" w14:textId="77777777" w:rsidR="00D77C7C" w:rsidRPr="00141A55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70ACA887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141A55">
        <w:rPr>
          <w:rFonts w:ascii="Times New Roman" w:eastAsia="Calibri" w:hAnsi="Times New Roman" w:cs="Times New Roman"/>
          <w:b/>
          <w:bCs/>
          <w:color w:val="000000"/>
        </w:rPr>
        <w:lastRenderedPageBreak/>
        <w:t xml:space="preserve">9. CNPJ do proponente: </w:t>
      </w:r>
      <w:r w:rsidRPr="00141A55">
        <w:rPr>
          <w:rFonts w:ascii="Times New Roman" w:eastAsia="Calibri" w:hAnsi="Times New Roman" w:cs="Times New Roman"/>
          <w:color w:val="000000"/>
        </w:rPr>
        <w:t xml:space="preserve">CNPJ da </w:t>
      </w:r>
      <w:del w:id="38" w:author="Felix Lopez" w:date="2016-04-01T13:14:00Z">
        <w:r w:rsidRPr="00141A55" w:rsidDel="00F73EE5">
          <w:rPr>
            <w:rFonts w:ascii="Times New Roman" w:eastAsia="Calibri" w:hAnsi="Times New Roman" w:cs="Times New Roman"/>
            <w:color w:val="000000"/>
          </w:rPr>
          <w:delText>entidade sem fins lucrativo/</w:delText>
        </w:r>
      </w:del>
      <w:r w:rsidRPr="00141A55">
        <w:rPr>
          <w:rFonts w:ascii="Times New Roman" w:eastAsia="Calibri" w:hAnsi="Times New Roman" w:cs="Times New Roman"/>
          <w:color w:val="000000"/>
        </w:rPr>
        <w:t>OSC proponente, devendo conter 14 dígitos numéricos. Não devem ser incluídos pontos (“.”), barras (“/”) ou quaisquer outros dígitos.  Esse campo é fundamenta</w:t>
      </w:r>
      <w:r w:rsidRPr="00447224">
        <w:rPr>
          <w:rFonts w:ascii="Times New Roman" w:eastAsia="Calibri" w:hAnsi="Times New Roman" w:cs="Times New Roman"/>
          <w:color w:val="000000"/>
        </w:rPr>
        <w:t>l. É</w:t>
      </w:r>
      <w:r w:rsidRPr="00141A55">
        <w:rPr>
          <w:rFonts w:ascii="Times New Roman" w:eastAsia="Calibri" w:hAnsi="Times New Roman" w:cs="Times New Roman"/>
          <w:color w:val="000000"/>
        </w:rPr>
        <w:t xml:space="preserve"> por meio dele que todas as outras informações das OSCs são conectadas, no MAPA.</w:t>
      </w:r>
    </w:p>
    <w:p w14:paraId="2ACA4425" w14:textId="77777777" w:rsidR="00D77C7C" w:rsidRPr="00141A55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2CA51815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10. Razão social do proponente: </w:t>
      </w:r>
      <w:r w:rsidRPr="00141A55">
        <w:rPr>
          <w:rFonts w:ascii="Times New Roman" w:eastAsia="Calibri" w:hAnsi="Times New Roman" w:cs="Times New Roman"/>
          <w:color w:val="000000"/>
        </w:rPr>
        <w:t xml:space="preserve">Razão social da </w:t>
      </w:r>
      <w:ins w:id="39" w:author="Felix Lopez" w:date="2016-04-01T13:14:00Z">
        <w:r w:rsidR="00F73EE5">
          <w:rPr>
            <w:rFonts w:ascii="Times New Roman" w:eastAsia="Calibri" w:hAnsi="Times New Roman" w:cs="Times New Roman"/>
            <w:color w:val="000000"/>
          </w:rPr>
          <w:t>OSC</w:t>
        </w:r>
      </w:ins>
      <w:del w:id="40" w:author="Felix Lopez" w:date="2016-04-01T13:14:00Z">
        <w:r w:rsidRPr="00141A55" w:rsidDel="00F73EE5">
          <w:rPr>
            <w:rFonts w:ascii="Times New Roman" w:eastAsia="Calibri" w:hAnsi="Times New Roman" w:cs="Times New Roman"/>
            <w:color w:val="000000"/>
          </w:rPr>
          <w:delText>entidade sem fins</w:delText>
        </w:r>
      </w:del>
      <w:r w:rsidRPr="00141A55">
        <w:rPr>
          <w:rFonts w:ascii="Times New Roman" w:eastAsia="Calibri" w:hAnsi="Times New Roman" w:cs="Times New Roman"/>
          <w:color w:val="000000"/>
        </w:rPr>
        <w:t xml:space="preserve"> lucrativos proponente</w:t>
      </w:r>
      <w:r w:rsidRPr="00447224">
        <w:rPr>
          <w:rFonts w:ascii="Times New Roman" w:eastAsia="Calibri" w:hAnsi="Times New Roman" w:cs="Times New Roman"/>
          <w:color w:val="000000"/>
        </w:rPr>
        <w:t>.</w:t>
      </w:r>
    </w:p>
    <w:p w14:paraId="5499B2E5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2770F028" w14:textId="77777777" w:rsidR="00D77C7C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2B9F6C3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33C7494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1510E28" w14:textId="77777777" w:rsidR="00D77C7C" w:rsidRPr="00447224" w:rsidRDefault="00A509D5" w:rsidP="00636FEA">
      <w:pPr>
        <w:spacing w:after="100"/>
        <w:ind w:left="708"/>
        <w:jc w:val="both"/>
        <w:rPr>
          <w:rFonts w:ascii="Times New Roman" w:hAnsi="Times New Roman" w:cs="Times New Roman"/>
          <w:b/>
          <w:noProof/>
          <w:lang w:eastAsia="pt-BR"/>
        </w:rPr>
      </w:pPr>
      <w:r>
        <w:rPr>
          <w:rFonts w:ascii="Times New Roman" w:hAnsi="Times New Roman" w:cs="Times New Roman"/>
          <w:b/>
          <w:noProof/>
          <w:lang w:eastAsia="pt-BR"/>
        </w:rPr>
        <w:t>+ Quais outros dados posso</w:t>
      </w:r>
      <w:r w:rsidR="00D77C7C" w:rsidRPr="00447224">
        <w:rPr>
          <w:rFonts w:ascii="Times New Roman" w:hAnsi="Times New Roman" w:cs="Times New Roman"/>
          <w:b/>
          <w:noProof/>
          <w:lang w:eastAsia="pt-BR"/>
        </w:rPr>
        <w:t xml:space="preserve"> enviar?</w:t>
      </w:r>
    </w:p>
    <w:p w14:paraId="7D98FDCD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14DA98A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47224">
        <w:rPr>
          <w:rFonts w:ascii="Times New Roman" w:eastAsia="Calibri" w:hAnsi="Times New Roman" w:cs="Times New Roman"/>
        </w:rPr>
        <w:t xml:space="preserve">O arquivo </w:t>
      </w:r>
      <w:r>
        <w:rPr>
          <w:rFonts w:ascii="Times New Roman" w:eastAsia="Calibri" w:hAnsi="Times New Roman" w:cs="Times New Roman"/>
        </w:rPr>
        <w:t>modelo está</w:t>
      </w:r>
      <w:proofErr w:type="gramStart"/>
      <w:r>
        <w:rPr>
          <w:rFonts w:ascii="Times New Roman" w:eastAsia="Calibri" w:hAnsi="Times New Roman" w:cs="Times New Roman"/>
        </w:rPr>
        <w:t xml:space="preserve"> </w:t>
      </w:r>
      <w:r w:rsidRPr="00447224">
        <w:rPr>
          <w:rFonts w:ascii="Times New Roman" w:eastAsia="Calibri" w:hAnsi="Times New Roman" w:cs="Times New Roman"/>
        </w:rPr>
        <w:t xml:space="preserve"> </w:t>
      </w:r>
      <w:proofErr w:type="gramEnd"/>
      <w:r w:rsidRPr="00447224">
        <w:rPr>
          <w:rFonts w:ascii="Times New Roman" w:eastAsia="Calibri" w:hAnsi="Times New Roman" w:cs="Times New Roman"/>
        </w:rPr>
        <w:t xml:space="preserve">dividido </w:t>
      </w:r>
      <w:r>
        <w:rPr>
          <w:rFonts w:ascii="Times New Roman" w:eastAsia="Calibri" w:hAnsi="Times New Roman" w:cs="Times New Roman"/>
        </w:rPr>
        <w:t>em</w:t>
      </w:r>
      <w:r w:rsidRPr="00447224">
        <w:rPr>
          <w:rFonts w:ascii="Times New Roman" w:eastAsia="Calibri" w:hAnsi="Times New Roman" w:cs="Times New Roman"/>
        </w:rPr>
        <w:t xml:space="preserve"> “</w:t>
      </w:r>
      <w:r>
        <w:rPr>
          <w:rFonts w:ascii="Times New Roman" w:eastAsia="Calibri" w:hAnsi="Times New Roman" w:cs="Times New Roman"/>
        </w:rPr>
        <w:t>Campos</w:t>
      </w:r>
      <w:r w:rsidRPr="00447224">
        <w:rPr>
          <w:rFonts w:ascii="Times New Roman" w:eastAsia="Calibri" w:hAnsi="Times New Roman" w:cs="Times New Roman"/>
        </w:rPr>
        <w:t xml:space="preserve"> obrigatóri</w:t>
      </w:r>
      <w:r>
        <w:rPr>
          <w:rFonts w:ascii="Times New Roman" w:eastAsia="Calibri" w:hAnsi="Times New Roman" w:cs="Times New Roman"/>
        </w:rPr>
        <w:t>o</w:t>
      </w:r>
      <w:r w:rsidRPr="00447224">
        <w:rPr>
          <w:rFonts w:ascii="Times New Roman" w:eastAsia="Calibri" w:hAnsi="Times New Roman" w:cs="Times New Roman"/>
        </w:rPr>
        <w:t>s” e “</w:t>
      </w:r>
      <w:r>
        <w:rPr>
          <w:rFonts w:ascii="Times New Roman" w:eastAsia="Calibri" w:hAnsi="Times New Roman" w:cs="Times New Roman"/>
        </w:rPr>
        <w:t>Campos</w:t>
      </w:r>
      <w:r w:rsidRPr="00447224">
        <w:rPr>
          <w:rFonts w:ascii="Times New Roman" w:eastAsia="Calibri" w:hAnsi="Times New Roman" w:cs="Times New Roman"/>
        </w:rPr>
        <w:t xml:space="preserve"> não-obrigatóri</w:t>
      </w:r>
      <w:r>
        <w:rPr>
          <w:rFonts w:ascii="Times New Roman" w:eastAsia="Calibri" w:hAnsi="Times New Roman" w:cs="Times New Roman"/>
        </w:rPr>
        <w:t>o</w:t>
      </w:r>
      <w:r w:rsidRPr="00447224">
        <w:rPr>
          <w:rFonts w:ascii="Times New Roman" w:eastAsia="Calibri" w:hAnsi="Times New Roman" w:cs="Times New Roman"/>
        </w:rPr>
        <w:t xml:space="preserve">s, mas desejáveis”. </w:t>
      </w:r>
      <w:r>
        <w:rPr>
          <w:rFonts w:ascii="Times New Roman" w:eastAsia="Calibri" w:hAnsi="Times New Roman" w:cs="Times New Roman"/>
        </w:rPr>
        <w:t>Os</w:t>
      </w:r>
      <w:r w:rsidRPr="00447224">
        <w:rPr>
          <w:rFonts w:ascii="Times New Roman" w:eastAsia="Calibri" w:hAnsi="Times New Roman" w:cs="Times New Roman"/>
        </w:rPr>
        <w:t xml:space="preserve"> “</w:t>
      </w:r>
      <w:r>
        <w:rPr>
          <w:rFonts w:ascii="Times New Roman" w:eastAsia="Calibri" w:hAnsi="Times New Roman" w:cs="Times New Roman"/>
        </w:rPr>
        <w:t>Campos obrigatório</w:t>
      </w:r>
      <w:r w:rsidRPr="00447224">
        <w:rPr>
          <w:rFonts w:ascii="Times New Roman" w:eastAsia="Calibri" w:hAnsi="Times New Roman" w:cs="Times New Roman"/>
        </w:rPr>
        <w:t>s” são indispensáveis para que base de dados possa ser carregada no Mapa.</w:t>
      </w:r>
    </w:p>
    <w:p w14:paraId="4B6E0DF1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5819A54D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O</w:t>
      </w:r>
      <w:r w:rsidRPr="00447224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campo </w:t>
      </w:r>
      <w:r w:rsidRPr="00447224">
        <w:rPr>
          <w:rFonts w:ascii="Times New Roman" w:eastAsia="Calibri" w:hAnsi="Times New Roman" w:cs="Times New Roman"/>
        </w:rPr>
        <w:t>“PROPONENTE”</w:t>
      </w:r>
      <w:r>
        <w:rPr>
          <w:rFonts w:ascii="Times New Roman" w:eastAsia="Calibri" w:hAnsi="Times New Roman" w:cs="Times New Roman"/>
        </w:rPr>
        <w:t xml:space="preserve"> deve indicar</w:t>
      </w:r>
      <w:r w:rsidRPr="00447224">
        <w:rPr>
          <w:rFonts w:ascii="Times New Roman" w:eastAsia="Calibri" w:hAnsi="Times New Roman" w:cs="Times New Roman"/>
        </w:rPr>
        <w:t xml:space="preserve"> a </w:t>
      </w:r>
      <w:ins w:id="41" w:author="Felix Lopez" w:date="2016-04-01T13:14:00Z">
        <w:r w:rsidR="00F73EE5">
          <w:rPr>
            <w:rFonts w:ascii="Times New Roman" w:eastAsia="Calibri" w:hAnsi="Times New Roman" w:cs="Times New Roman"/>
          </w:rPr>
          <w:t>OSC</w:t>
        </w:r>
      </w:ins>
      <w:del w:id="42" w:author="Felix Lopez" w:date="2016-04-01T13:14:00Z">
        <w:r w:rsidRPr="00447224" w:rsidDel="00F73EE5">
          <w:rPr>
            <w:rFonts w:ascii="Times New Roman" w:eastAsia="Calibri" w:hAnsi="Times New Roman" w:cs="Times New Roman"/>
          </w:rPr>
          <w:delText>entidade sem fins lucrativos</w:delText>
        </w:r>
      </w:del>
      <w:r w:rsidRPr="00447224">
        <w:rPr>
          <w:rFonts w:ascii="Times New Roman" w:eastAsia="Calibri" w:hAnsi="Times New Roman" w:cs="Times New Roman"/>
        </w:rPr>
        <w:t xml:space="preserve"> com </w:t>
      </w:r>
      <w:r>
        <w:rPr>
          <w:rFonts w:ascii="Times New Roman" w:eastAsia="Calibri" w:hAnsi="Times New Roman" w:cs="Times New Roman"/>
        </w:rPr>
        <w:t xml:space="preserve">a qual </w:t>
      </w:r>
      <w:r w:rsidRPr="00447224">
        <w:rPr>
          <w:rFonts w:ascii="Times New Roman" w:eastAsia="Calibri" w:hAnsi="Times New Roman" w:cs="Times New Roman"/>
        </w:rPr>
        <w:t xml:space="preserve">o governo celebra parceria. </w:t>
      </w:r>
      <w:r>
        <w:rPr>
          <w:rFonts w:ascii="Times New Roman" w:eastAsia="Calibri" w:hAnsi="Times New Roman" w:cs="Times New Roman"/>
        </w:rPr>
        <w:t>Há várias denominações possíveis, mas está é a mais usual.</w:t>
      </w:r>
    </w:p>
    <w:p w14:paraId="6AE75123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4720A792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</w:pPr>
      <w:r w:rsidRPr="00141A55">
        <w:rPr>
          <w:rFonts w:ascii="Times New Roman" w:eastAsia="Calibri" w:hAnsi="Times New Roman" w:cs="Times New Roman"/>
          <w:color w:val="000000"/>
        </w:rPr>
        <w:t xml:space="preserve">Segue abaixo uma orientação detalhada do tipo de informação solicitada </w:t>
      </w:r>
      <w:r w:rsidR="00636FEA">
        <w:rPr>
          <w:rFonts w:ascii="Times New Roman" w:eastAsia="Calibri" w:hAnsi="Times New Roman" w:cs="Times New Roman"/>
          <w:color w:val="000000"/>
        </w:rPr>
        <w:t xml:space="preserve">nos </w:t>
      </w:r>
      <w:r w:rsidR="00636FEA" w:rsidRPr="00636FEA">
        <w:rPr>
          <w:rFonts w:ascii="Times New Roman" w:eastAsia="Calibri" w:hAnsi="Times New Roman" w:cs="Times New Roman"/>
          <w:b/>
          <w:color w:val="000000"/>
        </w:rPr>
        <w:t>“Campos Desejáveis”</w:t>
      </w:r>
      <w:r w:rsidR="00636FEA">
        <w:rPr>
          <w:rFonts w:ascii="Times New Roman" w:eastAsia="Calibri" w:hAnsi="Times New Roman" w:cs="Times New Roman"/>
          <w:color w:val="000000"/>
        </w:rPr>
        <w:t>:</w:t>
      </w:r>
    </w:p>
    <w:p w14:paraId="4AC96F9E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CCBE999" w14:textId="25AC0A7F" w:rsidR="00D77C7C" w:rsidRPr="00447224" w:rsidRDefault="00446140" w:rsidP="00636FE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11</w:t>
      </w:r>
      <w:r w:rsidR="00D77C7C" w:rsidRPr="00447224">
        <w:rPr>
          <w:rFonts w:ascii="Times New Roman" w:hAnsi="Times New Roman" w:cs="Times New Roman"/>
          <w:b/>
          <w:bCs/>
          <w:sz w:val="22"/>
          <w:szCs w:val="22"/>
        </w:rPr>
        <w:t xml:space="preserve">. Nome fantasia do proponente: </w:t>
      </w:r>
      <w:r w:rsidR="00D77C7C" w:rsidRPr="00447224">
        <w:rPr>
          <w:rFonts w:ascii="Times New Roman" w:hAnsi="Times New Roman" w:cs="Times New Roman"/>
          <w:sz w:val="22"/>
          <w:szCs w:val="22"/>
        </w:rPr>
        <w:t xml:space="preserve">Nome fantasia da </w:t>
      </w:r>
      <w:r w:rsidR="00D77C7C">
        <w:rPr>
          <w:rFonts w:ascii="Times New Roman" w:hAnsi="Times New Roman" w:cs="Times New Roman"/>
          <w:sz w:val="22"/>
          <w:szCs w:val="22"/>
        </w:rPr>
        <w:t>OSC/</w:t>
      </w:r>
      <w:del w:id="43" w:author="Cíntia Fernanda de Abreu Melo" w:date="2016-04-04T18:09:00Z">
        <w:r w:rsidR="00D77C7C" w:rsidRPr="00447224" w:rsidDel="00885895">
          <w:rPr>
            <w:rFonts w:ascii="Times New Roman" w:hAnsi="Times New Roman" w:cs="Times New Roman"/>
            <w:sz w:val="22"/>
            <w:szCs w:val="22"/>
          </w:rPr>
          <w:delText>entidade sem fins lucrativos</w:delText>
        </w:r>
      </w:del>
      <w:r w:rsidR="00D77C7C" w:rsidRPr="0044722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5CD6D52" w14:textId="77777777" w:rsidR="00D77C7C" w:rsidRPr="00447224" w:rsidRDefault="00D77C7C" w:rsidP="00636FE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4E7BB5A" w14:textId="541B7451" w:rsidR="00D77C7C" w:rsidRPr="00141A55" w:rsidRDefault="00446140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12</w:t>
      </w:r>
      <w:r w:rsidR="00D77C7C"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. Município do proponente: </w:t>
      </w:r>
      <w:r w:rsidR="00D77C7C" w:rsidRPr="00141A55">
        <w:rPr>
          <w:rFonts w:ascii="Times New Roman" w:eastAsia="Calibri" w:hAnsi="Times New Roman" w:cs="Times New Roman"/>
          <w:color w:val="000000"/>
        </w:rPr>
        <w:t xml:space="preserve">Município ou código do IBGE do Município em que está sediada e </w:t>
      </w:r>
      <w:r w:rsidR="00D77C7C">
        <w:rPr>
          <w:rFonts w:ascii="Times New Roman" w:eastAsia="Calibri" w:hAnsi="Times New Roman" w:cs="Times New Roman"/>
          <w:color w:val="000000"/>
        </w:rPr>
        <w:t>OSC/</w:t>
      </w:r>
      <w:del w:id="44" w:author="Cíntia Fernanda de Abreu Melo" w:date="2016-04-04T18:09:00Z">
        <w:r w:rsidR="00D77C7C" w:rsidRPr="00141A55" w:rsidDel="00885895">
          <w:rPr>
            <w:rFonts w:ascii="Times New Roman" w:eastAsia="Calibri" w:hAnsi="Times New Roman" w:cs="Times New Roman"/>
            <w:color w:val="000000"/>
          </w:rPr>
          <w:delText>entidade sem fins lucrativos</w:delText>
        </w:r>
      </w:del>
      <w:r w:rsidR="00D77C7C" w:rsidRPr="00141A55">
        <w:rPr>
          <w:rFonts w:ascii="Times New Roman" w:eastAsia="Calibri" w:hAnsi="Times New Roman" w:cs="Times New Roman"/>
          <w:color w:val="000000"/>
        </w:rPr>
        <w:t xml:space="preserve">. </w:t>
      </w:r>
    </w:p>
    <w:p w14:paraId="590B605C" w14:textId="77777777" w:rsidR="00D77C7C" w:rsidRPr="00447224" w:rsidRDefault="00D77C7C" w:rsidP="00636FE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47C7C25" w14:textId="01E84B05" w:rsidR="00D77C7C" w:rsidRPr="00447224" w:rsidRDefault="00446140" w:rsidP="00636FE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13</w:t>
      </w:r>
      <w:r w:rsidR="00D77C7C" w:rsidRPr="00447224">
        <w:rPr>
          <w:rFonts w:ascii="Times New Roman" w:hAnsi="Times New Roman" w:cs="Times New Roman"/>
          <w:b/>
          <w:bCs/>
          <w:sz w:val="22"/>
          <w:szCs w:val="22"/>
        </w:rPr>
        <w:t xml:space="preserve">. Endereço do proponente: </w:t>
      </w:r>
      <w:r w:rsidR="00D77C7C" w:rsidRPr="00447224">
        <w:rPr>
          <w:rFonts w:ascii="Times New Roman" w:hAnsi="Times New Roman" w:cs="Times New Roman"/>
          <w:sz w:val="22"/>
          <w:szCs w:val="22"/>
        </w:rPr>
        <w:t>Endereço em que está sediada a</w:t>
      </w:r>
      <w:ins w:id="45" w:author="Cíntia Fernanda de Abreu Melo" w:date="2016-04-04T18:09:00Z">
        <w:r w:rsidR="00885895">
          <w:rPr>
            <w:rFonts w:ascii="Times New Roman" w:hAnsi="Times New Roman" w:cs="Times New Roman"/>
            <w:sz w:val="22"/>
            <w:szCs w:val="22"/>
          </w:rPr>
          <w:t xml:space="preserve"> OSC</w:t>
        </w:r>
      </w:ins>
      <w:del w:id="46" w:author="Cíntia Fernanda de Abreu Melo" w:date="2016-04-04T18:09:00Z">
        <w:r w:rsidR="00D77C7C" w:rsidRPr="00447224" w:rsidDel="00885895">
          <w:rPr>
            <w:rFonts w:ascii="Times New Roman" w:hAnsi="Times New Roman" w:cs="Times New Roman"/>
            <w:sz w:val="22"/>
            <w:szCs w:val="22"/>
          </w:rPr>
          <w:delText xml:space="preserve"> entidade sem fins lucrativos</w:delText>
        </w:r>
      </w:del>
      <w:r w:rsidR="00D77C7C" w:rsidRPr="00447224">
        <w:rPr>
          <w:rFonts w:ascii="Times New Roman" w:hAnsi="Times New Roman" w:cs="Times New Roman"/>
          <w:sz w:val="22"/>
          <w:szCs w:val="22"/>
        </w:rPr>
        <w:t xml:space="preserve">. Preferencialmente, use o formato LOGRADOURO NÚMERO BAIRRO CIDADE UF CEP. </w:t>
      </w:r>
    </w:p>
    <w:p w14:paraId="56B35F4C" w14:textId="77777777" w:rsidR="00D77C7C" w:rsidRPr="00447224" w:rsidRDefault="00D77C7C" w:rsidP="00636FE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3A5BC7DE" w14:textId="77777777" w:rsidR="00D77C7C" w:rsidRDefault="00446140" w:rsidP="00636F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14</w:t>
      </w:r>
      <w:r w:rsidR="00D77C7C" w:rsidRPr="00447224">
        <w:rPr>
          <w:rFonts w:ascii="Times New Roman" w:hAnsi="Times New Roman" w:cs="Times New Roman"/>
          <w:b/>
          <w:bCs/>
        </w:rPr>
        <w:t xml:space="preserve">. Valor total da contrapartida financeira: </w:t>
      </w:r>
      <w:r w:rsidR="00D77C7C" w:rsidRPr="00447224">
        <w:rPr>
          <w:rFonts w:ascii="Times New Roman" w:hAnsi="Times New Roman" w:cs="Times New Roman"/>
          <w:bCs/>
        </w:rPr>
        <w:t xml:space="preserve">Valor total que </w:t>
      </w:r>
      <w:r w:rsidR="00D77C7C" w:rsidRPr="00447224">
        <w:rPr>
          <w:rFonts w:ascii="Times New Roman" w:hAnsi="Times New Roman" w:cs="Times New Roman"/>
        </w:rPr>
        <w:t xml:space="preserve">deve ser aportado pelo proponente para realização da parceria, devendo ser representado APENAS com números </w:t>
      </w:r>
      <w:r w:rsidR="00D77C7C" w:rsidRPr="00447224">
        <w:rPr>
          <w:rFonts w:ascii="Times New Roman" w:eastAsia="Calibri" w:hAnsi="Times New Roman" w:cs="Times New Roman"/>
          <w:color w:val="000000"/>
        </w:rPr>
        <w:t>e vírgula/ponto para indicar os centavos</w:t>
      </w:r>
      <w:r w:rsidR="00D77C7C" w:rsidRPr="00447224">
        <w:rPr>
          <w:rFonts w:ascii="Times New Roman" w:hAnsi="Times New Roman" w:cs="Times New Roman"/>
        </w:rPr>
        <w:t>. Não é necessário indicar a moeda.</w:t>
      </w:r>
    </w:p>
    <w:p w14:paraId="6E0F60A5" w14:textId="77777777" w:rsidR="00446140" w:rsidRPr="00141A55" w:rsidRDefault="00446140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commentRangeStart w:id="47"/>
      <w:r w:rsidRPr="00447224">
        <w:rPr>
          <w:rFonts w:ascii="Times New Roman" w:eastAsia="Calibri" w:hAnsi="Times New Roman" w:cs="Times New Roman"/>
          <w:b/>
          <w:bCs/>
          <w:color w:val="000000"/>
        </w:rPr>
        <w:t>1</w:t>
      </w:r>
      <w:r>
        <w:rPr>
          <w:rFonts w:ascii="Times New Roman" w:eastAsia="Calibri" w:hAnsi="Times New Roman" w:cs="Times New Roman"/>
          <w:b/>
          <w:bCs/>
          <w:color w:val="000000"/>
        </w:rPr>
        <w:t>5</w:t>
      </w:r>
      <w:r w:rsidR="007E76A2">
        <w:rPr>
          <w:rFonts w:ascii="Times New Roman" w:eastAsia="Calibri" w:hAnsi="Times New Roman" w:cs="Times New Roman"/>
          <w:b/>
          <w:bCs/>
          <w:color w:val="000000"/>
        </w:rPr>
        <w:t>. Objeto da parceria</w:t>
      </w:r>
      <w:r w:rsidRPr="00141A55">
        <w:rPr>
          <w:rFonts w:ascii="Times New Roman" w:eastAsia="Calibri" w:hAnsi="Times New Roman" w:cs="Times New Roman"/>
          <w:b/>
          <w:bCs/>
          <w:color w:val="000000"/>
        </w:rPr>
        <w:t xml:space="preserve">: </w:t>
      </w:r>
      <w:r w:rsidRPr="00141A55">
        <w:rPr>
          <w:rFonts w:ascii="Times New Roman" w:eastAsia="Calibri" w:hAnsi="Times New Roman" w:cs="Times New Roman"/>
          <w:color w:val="000000"/>
        </w:rPr>
        <w:t>Pequeno texto contendo os objetivos ou ra</w:t>
      </w:r>
      <w:r w:rsidR="007E76A2">
        <w:rPr>
          <w:rFonts w:ascii="Times New Roman" w:eastAsia="Calibri" w:hAnsi="Times New Roman" w:cs="Times New Roman"/>
          <w:color w:val="000000"/>
        </w:rPr>
        <w:t>zões para celebração da parceria</w:t>
      </w:r>
      <w:r w:rsidRPr="00141A55">
        <w:rPr>
          <w:rFonts w:ascii="Times New Roman" w:eastAsia="Calibri" w:hAnsi="Times New Roman" w:cs="Times New Roman"/>
          <w:color w:val="000000"/>
        </w:rPr>
        <w:t xml:space="preserve"> com a </w:t>
      </w:r>
      <w:ins w:id="48" w:author="Felix Lopez" w:date="2016-04-01T13:16:00Z">
        <w:r w:rsidR="00F73EE5">
          <w:rPr>
            <w:rFonts w:ascii="Times New Roman" w:eastAsia="Calibri" w:hAnsi="Times New Roman" w:cs="Times New Roman"/>
            <w:color w:val="000000"/>
          </w:rPr>
          <w:t>OSC</w:t>
        </w:r>
      </w:ins>
      <w:del w:id="49" w:author="Felix Lopez" w:date="2016-04-01T13:16:00Z">
        <w:r w:rsidRPr="00141A55" w:rsidDel="00F73EE5">
          <w:rPr>
            <w:rFonts w:ascii="Times New Roman" w:eastAsia="Calibri" w:hAnsi="Times New Roman" w:cs="Times New Roman"/>
            <w:color w:val="000000"/>
          </w:rPr>
          <w:delText>entidade sem fins lucrativos</w:delText>
        </w:r>
      </w:del>
      <w:r w:rsidRPr="00141A55">
        <w:rPr>
          <w:rFonts w:ascii="Times New Roman" w:eastAsia="Calibri" w:hAnsi="Times New Roman" w:cs="Times New Roman"/>
          <w:color w:val="000000"/>
        </w:rPr>
        <w:t xml:space="preserve">. As terminologias adotadas também podem ser “Elemento de Despesa”, “Objeto Resumido” e “Justificativa”. </w:t>
      </w:r>
      <w:commentRangeEnd w:id="47"/>
      <w:r w:rsidR="00636FEA">
        <w:rPr>
          <w:rStyle w:val="Refdecomentrio"/>
        </w:rPr>
        <w:commentReference w:id="47"/>
      </w:r>
    </w:p>
    <w:p w14:paraId="5EFB8157" w14:textId="77777777" w:rsidR="00446140" w:rsidRDefault="00446140" w:rsidP="00636FEA">
      <w:pPr>
        <w:jc w:val="both"/>
        <w:rPr>
          <w:rFonts w:ascii="Times New Roman" w:hAnsi="Times New Roman" w:cs="Times New Roman"/>
        </w:rPr>
      </w:pPr>
    </w:p>
    <w:p w14:paraId="719DD9EB" w14:textId="38226107" w:rsidR="00D77C7C" w:rsidRDefault="00D77C7C" w:rsidP="00636FEA">
      <w:pPr>
        <w:pStyle w:val="Default"/>
        <w:jc w:val="both"/>
        <w:rPr>
          <w:ins w:id="50" w:author="Cíntia Fernanda de Abreu Melo" w:date="2016-04-04T18:09:00Z"/>
          <w:rFonts w:ascii="Times New Roman" w:hAnsi="Times New Roman" w:cs="Times New Roman"/>
          <w:sz w:val="22"/>
          <w:szCs w:val="22"/>
        </w:rPr>
      </w:pPr>
      <w:r w:rsidRPr="00447224">
        <w:rPr>
          <w:rFonts w:ascii="Times New Roman" w:hAnsi="Times New Roman" w:cs="Times New Roman"/>
          <w:sz w:val="22"/>
          <w:szCs w:val="22"/>
        </w:rPr>
        <w:t>Além d</w:t>
      </w:r>
      <w:r>
        <w:rPr>
          <w:rFonts w:ascii="Times New Roman" w:hAnsi="Times New Roman" w:cs="Times New Roman"/>
          <w:sz w:val="22"/>
          <w:szCs w:val="22"/>
        </w:rPr>
        <w:t>os campos</w:t>
      </w:r>
      <w:r w:rsidRPr="004472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obrigatórios e desejáveis,</w:t>
      </w:r>
      <w:r w:rsidRPr="004472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quaisquer outros</w:t>
      </w:r>
      <w:r w:rsidRPr="00447224">
        <w:rPr>
          <w:rFonts w:ascii="Times New Roman" w:hAnsi="Times New Roman" w:cs="Times New Roman"/>
          <w:sz w:val="22"/>
          <w:szCs w:val="22"/>
        </w:rPr>
        <w:t xml:space="preserve"> campos que eventualmente estejam disponíveis serão muito bem vindos, pois assim o conjunto das informações a disponibilizar no Mapa será mais amplo e </w:t>
      </w:r>
      <w:commentRangeStart w:id="51"/>
      <w:r w:rsidRPr="00447224">
        <w:rPr>
          <w:rFonts w:ascii="Times New Roman" w:hAnsi="Times New Roman" w:cs="Times New Roman"/>
          <w:sz w:val="22"/>
          <w:szCs w:val="22"/>
        </w:rPr>
        <w:t>detalhado</w:t>
      </w:r>
      <w:commentRangeEnd w:id="51"/>
      <w:r w:rsidR="00F73EE5">
        <w:rPr>
          <w:rStyle w:val="Refdecomentrio"/>
          <w:rFonts w:asciiTheme="minorHAnsi" w:hAnsiTheme="minorHAnsi" w:cstheme="minorBidi"/>
          <w:color w:val="auto"/>
        </w:rPr>
        <w:commentReference w:id="51"/>
      </w:r>
      <w:proofErr w:type="gramStart"/>
      <w:r w:rsidRPr="00447224">
        <w:rPr>
          <w:rFonts w:ascii="Times New Roman" w:hAnsi="Times New Roman" w:cs="Times New Roman"/>
          <w:sz w:val="22"/>
          <w:szCs w:val="22"/>
        </w:rPr>
        <w:t>.</w:t>
      </w:r>
      <w:commentRangeStart w:id="52"/>
      <w:ins w:id="53" w:author="Cíntia Fernanda de Abreu Melo" w:date="2016-04-04T18:13:00Z">
        <w:r w:rsidR="00D43886">
          <w:rPr>
            <w:rFonts w:ascii="Times New Roman" w:hAnsi="Times New Roman" w:cs="Times New Roman"/>
            <w:sz w:val="22"/>
            <w:szCs w:val="22"/>
          </w:rPr>
          <w:t>.</w:t>
        </w:r>
        <w:commentRangeEnd w:id="52"/>
        <w:proofErr w:type="gramEnd"/>
        <w:r w:rsidR="00D43886">
          <w:rPr>
            <w:rStyle w:val="Refdecomentrio"/>
            <w:rFonts w:asciiTheme="minorHAnsi" w:hAnsiTheme="minorHAnsi" w:cstheme="minorBidi"/>
            <w:color w:val="auto"/>
          </w:rPr>
          <w:commentReference w:id="52"/>
        </w:r>
      </w:ins>
    </w:p>
    <w:p w14:paraId="4792A51B" w14:textId="77777777" w:rsidR="00885895" w:rsidRDefault="00885895" w:rsidP="00636FEA">
      <w:pPr>
        <w:pStyle w:val="Default"/>
        <w:jc w:val="both"/>
        <w:rPr>
          <w:ins w:id="54" w:author="Cíntia Fernanda de Abreu Melo" w:date="2016-04-04T18:09:00Z"/>
          <w:rFonts w:ascii="Times New Roman" w:hAnsi="Times New Roman" w:cs="Times New Roman"/>
          <w:sz w:val="22"/>
          <w:szCs w:val="22"/>
        </w:rPr>
      </w:pPr>
    </w:p>
    <w:p w14:paraId="5FD4CFAE" w14:textId="2C1036B9" w:rsidR="00885895" w:rsidRPr="00447224" w:rsidDel="00885895" w:rsidRDefault="00885895" w:rsidP="00636FEA">
      <w:pPr>
        <w:pStyle w:val="Default"/>
        <w:jc w:val="both"/>
        <w:rPr>
          <w:del w:id="55" w:author="Cíntia Fernanda de Abreu Melo" w:date="2016-04-04T18:10:00Z"/>
          <w:rFonts w:ascii="Times New Roman" w:hAnsi="Times New Roman" w:cs="Times New Roman"/>
          <w:sz w:val="22"/>
          <w:szCs w:val="22"/>
        </w:rPr>
      </w:pPr>
    </w:p>
    <w:p w14:paraId="4FBDFB1D" w14:textId="77777777" w:rsidR="00D77C7C" w:rsidRPr="00447224" w:rsidRDefault="00D77C7C" w:rsidP="00636F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657735B" w14:textId="77777777" w:rsidR="00272CDF" w:rsidRDefault="00272CDF" w:rsidP="00636FEA">
      <w:pPr>
        <w:jc w:val="both"/>
      </w:pPr>
      <w:bookmarkStart w:id="56" w:name="_GoBack"/>
      <w:bookmarkEnd w:id="56"/>
    </w:p>
    <w:sectPr w:rsidR="00272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lix Lopez" w:date="2016-04-04T18:14:00Z" w:initials="FL">
    <w:p w14:paraId="03CDAFB2" w14:textId="77777777" w:rsidR="00D77C7C" w:rsidRDefault="00D77C7C" w:rsidP="00D77C7C">
      <w:pPr>
        <w:pStyle w:val="Textodecomentrio"/>
      </w:pPr>
      <w:r>
        <w:rPr>
          <w:rStyle w:val="Refdecomentrio"/>
        </w:rPr>
        <w:annotationRef/>
      </w:r>
      <w:r>
        <w:t>Lembrar de explicitar em algum lugar: a base pode ser de entidades sem fins lucrativos.  E que ONGs é sinônimo de OSC e ESFL.</w:t>
      </w:r>
    </w:p>
  </w:comment>
  <w:comment w:id="2" w:author="Cíntia Fernanda de Abreu Melo" w:date="2016-04-04T18:14:00Z" w:initials="CFdAM">
    <w:p w14:paraId="04D9E7D4" w14:textId="77777777" w:rsidR="00AA1EDA" w:rsidRDefault="00AA1EDA">
      <w:pPr>
        <w:pStyle w:val="Textodecomentrio"/>
      </w:pPr>
      <w:r>
        <w:rPr>
          <w:rStyle w:val="Refdecomentrio"/>
        </w:rPr>
        <w:annotationRef/>
      </w:r>
      <w:r>
        <w:t>Felix</w:t>
      </w:r>
      <w:proofErr w:type="gramStart"/>
      <w:r>
        <w:t>, explicitei</w:t>
      </w:r>
      <w:proofErr w:type="gramEnd"/>
      <w:r>
        <w:t xml:space="preserve"> esses pontos no próprio texto da pergunta (abaixo). </w:t>
      </w:r>
    </w:p>
    <w:p w14:paraId="369F7147" w14:textId="77777777" w:rsidR="00AA1EDA" w:rsidRDefault="00AA1EDA">
      <w:pPr>
        <w:pStyle w:val="Textodecomentrio"/>
      </w:pPr>
      <w:r>
        <w:t>No entanto, não entendi por que OSC é sinônimo de ESFL. Pelo que eu tinha compreendido, a ESFL tem que satisfazer aquelas 5 condições para ser OSC.</w:t>
      </w:r>
    </w:p>
  </w:comment>
  <w:comment w:id="3" w:author="Felix Lopez" w:date="2016-04-04T18:14:00Z" w:initials="FL">
    <w:p w14:paraId="1DC992A7" w14:textId="77777777" w:rsidR="0095473C" w:rsidRDefault="0095473C">
      <w:pPr>
        <w:pStyle w:val="Textodecomentrio"/>
      </w:pPr>
      <w:r>
        <w:rPr>
          <w:rStyle w:val="Refdecomentrio"/>
        </w:rPr>
        <w:annotationRef/>
      </w:r>
      <w:r w:rsidR="00704C03">
        <w:rPr>
          <w:rStyle w:val="Refdecomentrio"/>
        </w:rPr>
        <w:t xml:space="preserve">Exclua todas as menções às entidades sem fins lucrativos. </w:t>
      </w:r>
    </w:p>
  </w:comment>
  <w:comment w:id="4" w:author="Cíntia Fernanda de Abreu Melo" w:date="2016-04-04T18:14:00Z" w:initials="CFdAM">
    <w:p w14:paraId="590BCCAF" w14:textId="77777777" w:rsidR="00672D95" w:rsidRDefault="00672D95">
      <w:pPr>
        <w:pStyle w:val="Textodecomentrio"/>
      </w:pPr>
      <w:r>
        <w:rPr>
          <w:rStyle w:val="Refdecomentrio"/>
        </w:rPr>
        <w:annotationRef/>
      </w:r>
      <w:r>
        <w:t>O Gabriel achou melhor tirar essa pergunta do menu e deixar apenas os links nos respectivos textos explicativos.</w:t>
      </w:r>
    </w:p>
  </w:comment>
  <w:comment w:id="6" w:author="Felix Lopez" w:date="2016-04-04T18:14:00Z" w:initials="FL">
    <w:p w14:paraId="34B8425F" w14:textId="77777777" w:rsidR="0095473C" w:rsidRDefault="0095473C">
      <w:pPr>
        <w:pStyle w:val="Textodecomentrio"/>
      </w:pPr>
      <w:r>
        <w:rPr>
          <w:rStyle w:val="Refdecomentrio"/>
        </w:rPr>
        <w:annotationRef/>
      </w:r>
      <w:r>
        <w:t xml:space="preserve">Não é melhor suprimir </w:t>
      </w:r>
      <w:r w:rsidR="00704C03">
        <w:t>(</w:t>
      </w:r>
      <w:r>
        <w:t>e manter “Caso tenha interesse”</w:t>
      </w:r>
    </w:p>
  </w:comment>
  <w:comment w:id="5" w:author="Cíntia Fernanda de Abreu Melo" w:date="2016-04-04T18:14:00Z" w:initials="CFdAM">
    <w:p w14:paraId="1BD70676" w14:textId="77777777" w:rsidR="00A47951" w:rsidRDefault="00A47951">
      <w:pPr>
        <w:pStyle w:val="Textodecomentrio"/>
      </w:pPr>
      <w:r>
        <w:rPr>
          <w:rStyle w:val="Refdecomentrio"/>
        </w:rPr>
        <w:annotationRef/>
      </w:r>
      <w:r>
        <w:t>Texto abordando o Web Service</w:t>
      </w:r>
    </w:p>
  </w:comment>
  <w:comment w:id="8" w:author="Cíntia Fernanda de Abreu Melo" w:date="2016-04-04T18:14:00Z" w:initials="CFdAM">
    <w:p w14:paraId="231FAF71" w14:textId="77777777" w:rsidR="00672D95" w:rsidRDefault="00672D95">
      <w:pPr>
        <w:pStyle w:val="Textodecomentrio"/>
      </w:pPr>
      <w:r>
        <w:rPr>
          <w:rStyle w:val="Refdecomentrio"/>
        </w:rPr>
        <w:annotationRef/>
      </w:r>
      <w:r>
        <w:t>Complementação da instrução de carregamento de Arquivos</w:t>
      </w:r>
    </w:p>
  </w:comment>
  <w:comment w:id="10" w:author="Cíntia Fernanda de Abreu Melo" w:date="2016-04-04T18:14:00Z" w:initials="CFdAM">
    <w:p w14:paraId="119A3BF9" w14:textId="77777777" w:rsidR="00672D95" w:rsidRDefault="00672D95">
      <w:pPr>
        <w:pStyle w:val="Textodecomentrio"/>
      </w:pPr>
      <w:r>
        <w:rPr>
          <w:rStyle w:val="Refdecomentrio"/>
        </w:rPr>
        <w:annotationRef/>
      </w:r>
      <w:r>
        <w:t>Explicação mais detalhada, conforme solicitado.</w:t>
      </w:r>
    </w:p>
  </w:comment>
  <w:comment w:id="11" w:author="Felix Lopez" w:date="2016-04-04T18:14:00Z" w:initials="FL">
    <w:p w14:paraId="64FB8297" w14:textId="77777777" w:rsidR="00416F1F" w:rsidRDefault="00416F1F" w:rsidP="00416F1F">
      <w:pPr>
        <w:pStyle w:val="Textodecomentrio"/>
      </w:pPr>
      <w:r>
        <w:rPr>
          <w:rStyle w:val="Refdecomentrio"/>
        </w:rPr>
        <w:annotationRef/>
      </w:r>
      <w:r>
        <w:t>Não está claro o que isso será (e a redação depende desse entendimento). Ele vai baixar um CSV com os campos obrigatórios e desejáveis?</w:t>
      </w:r>
    </w:p>
  </w:comment>
  <w:comment w:id="13" w:author="Cíntia Fernanda de Abreu Melo" w:date="2016-04-04T18:14:00Z" w:initials="CFdAM">
    <w:p w14:paraId="1FCDD178" w14:textId="77777777" w:rsidR="00672D95" w:rsidRDefault="00672D95">
      <w:pPr>
        <w:pStyle w:val="Textodecomentrio"/>
      </w:pPr>
      <w:r>
        <w:rPr>
          <w:rStyle w:val="Refdecomentrio"/>
        </w:rPr>
        <w:annotationRef/>
      </w:r>
      <w:r>
        <w:t xml:space="preserve">Aqui eu abordei a questão da validação dos dados do upload. Ou seja, verificar se as colunas estão na ordem correta e se os dados estão no formato exigido. </w:t>
      </w:r>
    </w:p>
  </w:comment>
  <w:comment w:id="20" w:author="Cíntia Fernanda de Abreu Melo" w:date="2016-04-04T18:14:00Z" w:initials="CFdAM">
    <w:p w14:paraId="35E9B0AD" w14:textId="77777777" w:rsidR="00AA1EDA" w:rsidRDefault="00AA1EDA">
      <w:pPr>
        <w:pStyle w:val="Textodecomentrio"/>
      </w:pPr>
      <w:r>
        <w:rPr>
          <w:rStyle w:val="Refdecomentrio"/>
        </w:rPr>
        <w:annotationRef/>
      </w:r>
      <w:r>
        <w:t xml:space="preserve">Ressaltei que OSC e ONG </w:t>
      </w:r>
      <w:proofErr w:type="gramStart"/>
      <w:r>
        <w:t>são a mesma coisa</w:t>
      </w:r>
      <w:proofErr w:type="gramEnd"/>
      <w:r>
        <w:t>.</w:t>
      </w:r>
    </w:p>
    <w:p w14:paraId="612BACA5" w14:textId="77777777" w:rsidR="00AA1EDA" w:rsidRDefault="00AA1EDA">
      <w:pPr>
        <w:pStyle w:val="Textodecomentrio"/>
      </w:pPr>
      <w:r>
        <w:t>No entanto, eu não entendi por que ESFL é a mesma coisa de OSC. Pelo que eu havia compreendido, nem toda ESFL é OSC. Apenas aquelas que satisfazem aqueles 5 requisitos.</w:t>
      </w:r>
    </w:p>
  </w:comment>
  <w:comment w:id="21" w:author="Felix Lopez" w:date="2016-04-04T18:14:00Z" w:initials="FL">
    <w:p w14:paraId="638B20F0" w14:textId="77777777" w:rsidR="00704C03" w:rsidRDefault="00704C03">
      <w:pPr>
        <w:pStyle w:val="Textodecomentrio"/>
      </w:pPr>
      <w:r>
        <w:rPr>
          <w:rStyle w:val="Refdecomentrio"/>
        </w:rPr>
        <w:annotationRef/>
      </w:r>
      <w:r>
        <w:t xml:space="preserve">Acho que o melhor é excluir isso. </w:t>
      </w:r>
    </w:p>
  </w:comment>
  <w:comment w:id="47" w:author="Cíntia Fernanda de Abreu Melo" w:date="2016-04-04T18:14:00Z" w:initials="CFdAM">
    <w:p w14:paraId="6B7B7FB6" w14:textId="77777777" w:rsidR="00636FEA" w:rsidRDefault="00636FEA">
      <w:pPr>
        <w:pStyle w:val="Textodecomentrio"/>
      </w:pPr>
      <w:r>
        <w:rPr>
          <w:rStyle w:val="Refdecomentrio"/>
        </w:rPr>
        <w:annotationRef/>
      </w:r>
      <w:r>
        <w:t xml:space="preserve">Felix, concordo com sua sugestão. Coloquei o “Objetivo da parceria” como um campo desejável. </w:t>
      </w:r>
    </w:p>
  </w:comment>
  <w:comment w:id="51" w:author="Felix Lopez" w:date="2016-04-04T18:14:00Z" w:initials="FL">
    <w:p w14:paraId="7BDF51DD" w14:textId="77777777" w:rsidR="00F73EE5" w:rsidRDefault="00F73EE5">
      <w:pPr>
        <w:pStyle w:val="Textodecomentrio"/>
      </w:pPr>
      <w:r>
        <w:rPr>
          <w:rStyle w:val="Refdecomentrio"/>
        </w:rPr>
        <w:annotationRef/>
      </w:r>
      <w:r>
        <w:t>Considere incluir, ao final, uma mensagem:  Se houver dúvidas, pedimos encaminhá-las para mapaosc@ipea.gov.br</w:t>
      </w:r>
    </w:p>
  </w:comment>
  <w:comment w:id="52" w:author="Cíntia Fernanda de Abreu Melo" w:date="2016-04-04T18:14:00Z" w:initials="CFdAM">
    <w:p w14:paraId="19F10CE8" w14:textId="5C323D01" w:rsidR="00D43886" w:rsidRDefault="00D43886">
      <w:pPr>
        <w:pStyle w:val="Textodecomentrio"/>
      </w:pPr>
      <w:r>
        <w:rPr>
          <w:rStyle w:val="Refdecomentrio"/>
        </w:rPr>
        <w:annotationRef/>
      </w:r>
      <w:r>
        <w:t>Tal mensagem foi incluída no primeiro tópico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CDAFB2" w15:done="0"/>
  <w15:commentEx w15:paraId="369F7147" w15:done="0"/>
  <w15:commentEx w15:paraId="1DC992A7" w15:paraIdParent="369F7147" w15:done="0"/>
  <w15:commentEx w15:paraId="590BCCAF" w15:done="0"/>
  <w15:commentEx w15:paraId="34B8425F" w15:done="0"/>
  <w15:commentEx w15:paraId="1BD70676" w15:done="0"/>
  <w15:commentEx w15:paraId="231FAF71" w15:done="0"/>
  <w15:commentEx w15:paraId="119A3BF9" w15:done="0"/>
  <w15:commentEx w15:paraId="64FB8297" w15:done="0"/>
  <w15:commentEx w15:paraId="1FCDD178" w15:done="0"/>
  <w15:commentEx w15:paraId="612BACA5" w15:done="0"/>
  <w15:commentEx w15:paraId="638B20F0" w15:done="0"/>
  <w15:commentEx w15:paraId="6B7B7FB6" w15:done="0"/>
  <w15:commentEx w15:paraId="7BDF51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 Lopez">
    <w15:presenceInfo w15:providerId="Windows Live" w15:userId="34cb78e12ea86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7C"/>
    <w:rsid w:val="001F2BAA"/>
    <w:rsid w:val="00272CDF"/>
    <w:rsid w:val="00362573"/>
    <w:rsid w:val="00416F1F"/>
    <w:rsid w:val="00446140"/>
    <w:rsid w:val="005F2F7D"/>
    <w:rsid w:val="00636FEA"/>
    <w:rsid w:val="00672D95"/>
    <w:rsid w:val="00704C03"/>
    <w:rsid w:val="007E76A2"/>
    <w:rsid w:val="007F4DA3"/>
    <w:rsid w:val="00885895"/>
    <w:rsid w:val="0095473C"/>
    <w:rsid w:val="00975929"/>
    <w:rsid w:val="009D2402"/>
    <w:rsid w:val="00A47951"/>
    <w:rsid w:val="00A509D5"/>
    <w:rsid w:val="00AA1EDA"/>
    <w:rsid w:val="00D43886"/>
    <w:rsid w:val="00D66A79"/>
    <w:rsid w:val="00D77C7C"/>
    <w:rsid w:val="00F7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C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C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77C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7C7C"/>
    <w:pPr>
      <w:spacing w:after="16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7C7C"/>
    <w:rPr>
      <w:sz w:val="20"/>
      <w:szCs w:val="20"/>
    </w:rPr>
  </w:style>
  <w:style w:type="paragraph" w:customStyle="1" w:styleId="Default">
    <w:name w:val="Default"/>
    <w:rsid w:val="00D77C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7C7C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7951"/>
    <w:pPr>
      <w:spacing w:after="200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79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858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C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77C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7C7C"/>
    <w:pPr>
      <w:spacing w:after="16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7C7C"/>
    <w:rPr>
      <w:sz w:val="20"/>
      <w:szCs w:val="20"/>
    </w:rPr>
  </w:style>
  <w:style w:type="paragraph" w:customStyle="1" w:styleId="Default">
    <w:name w:val="Default"/>
    <w:rsid w:val="00D77C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7C7C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7951"/>
    <w:pPr>
      <w:spacing w:after="200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79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85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7CD81-47A0-4996-B2EF-A5A39907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1721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Cíntia Fernanda de Abreu Melo</dc:creator>
  <cp:lastModifiedBy>Cíntia Fernanda de Abreu Melo</cp:lastModifiedBy>
  <cp:revision>3</cp:revision>
  <cp:lastPrinted>2016-04-01T15:30:00Z</cp:lastPrinted>
  <dcterms:created xsi:type="dcterms:W3CDTF">2016-04-04T21:12:00Z</dcterms:created>
  <dcterms:modified xsi:type="dcterms:W3CDTF">2016-04-04T21:14:00Z</dcterms:modified>
</cp:coreProperties>
</file>